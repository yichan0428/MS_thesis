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0BF9A" w14:textId="673B2B7A" w:rsidR="00612429" w:rsidRDefault="00612429" w:rsidP="00344343">
      <w:pPr>
        <w:spacing w:line="0" w:lineRule="atLeast"/>
        <w:rPr>
          <w:szCs w:val="20"/>
        </w:rPr>
      </w:pPr>
      <w:r w:rsidRPr="00D72922">
        <w:rPr>
          <w:szCs w:val="20"/>
        </w:rPr>
        <w:t>Title: Robot-Assisted Endodontic Treatment</w:t>
      </w:r>
      <w:r w:rsidR="00C26FAF">
        <w:rPr>
          <w:rFonts w:hint="eastAsia"/>
          <w:szCs w:val="20"/>
        </w:rPr>
        <w:t xml:space="preserve">    </w:t>
      </w:r>
      <w:r w:rsidR="009A23B0">
        <w:rPr>
          <w:rFonts w:hint="eastAsia"/>
          <w:szCs w:val="20"/>
        </w:rPr>
        <w:t>ver</w:t>
      </w:r>
      <w:r w:rsidR="001F3CE1">
        <w:rPr>
          <w:rFonts w:hint="eastAsia"/>
          <w:szCs w:val="20"/>
        </w:rPr>
        <w:t>3</w:t>
      </w:r>
      <w:r w:rsidR="00184A2B">
        <w:rPr>
          <w:rFonts w:hint="eastAsia"/>
          <w:szCs w:val="20"/>
        </w:rPr>
        <w:t>.</w:t>
      </w:r>
      <w:r w:rsidR="002E6DD4">
        <w:rPr>
          <w:rFonts w:hint="eastAsia"/>
          <w:szCs w:val="20"/>
        </w:rPr>
        <w:t>2</w:t>
      </w:r>
    </w:p>
    <w:p w14:paraId="28D33330" w14:textId="77777777" w:rsidR="00D72922" w:rsidRPr="00F179A9" w:rsidRDefault="00FB7F07" w:rsidP="00344343">
      <w:pPr>
        <w:spacing w:line="0" w:lineRule="atLeast"/>
        <w:rPr>
          <w:b/>
          <w:szCs w:val="20"/>
        </w:rPr>
      </w:pPr>
      <w:r w:rsidRPr="00F179A9">
        <w:rPr>
          <w:b/>
          <w:color w:val="0070C0"/>
          <w:sz w:val="16"/>
          <w:szCs w:val="20"/>
        </w:rPr>
        <w:t>Blue lines are contents</w:t>
      </w:r>
    </w:p>
    <w:p w14:paraId="495F93C6" w14:textId="77777777" w:rsidR="00612429" w:rsidRPr="00F52D06" w:rsidRDefault="003E0C15" w:rsidP="00344343">
      <w:pPr>
        <w:pStyle w:val="a3"/>
        <w:numPr>
          <w:ilvl w:val="0"/>
          <w:numId w:val="1"/>
        </w:numPr>
        <w:spacing w:line="0" w:lineRule="atLeast"/>
        <w:ind w:leftChars="0"/>
        <w:rPr>
          <w:sz w:val="20"/>
          <w:szCs w:val="20"/>
        </w:rPr>
      </w:pPr>
      <w:r w:rsidRPr="00D72922">
        <w:rPr>
          <w:rFonts w:hint="eastAsia"/>
          <w:sz w:val="20"/>
          <w:szCs w:val="20"/>
        </w:rPr>
        <w:t>Introduction</w:t>
      </w:r>
      <w:r w:rsidR="00AE1C40">
        <w:rPr>
          <w:sz w:val="20"/>
          <w:szCs w:val="20"/>
        </w:rPr>
        <w:t xml:space="preserve"> </w:t>
      </w:r>
      <w:r w:rsidR="00315FB4" w:rsidRPr="00315FB4">
        <w:rPr>
          <w:color w:val="7030A0"/>
          <w:sz w:val="16"/>
          <w:szCs w:val="20"/>
        </w:rPr>
        <w:t>(</w:t>
      </w:r>
      <w:r w:rsidR="00315FB4">
        <w:rPr>
          <w:color w:val="7030A0"/>
          <w:sz w:val="16"/>
          <w:szCs w:val="20"/>
        </w:rPr>
        <w:t>5~10</w:t>
      </w:r>
      <w:r w:rsidR="00315FB4" w:rsidRPr="00315FB4">
        <w:rPr>
          <w:color w:val="7030A0"/>
          <w:sz w:val="16"/>
          <w:szCs w:val="20"/>
        </w:rPr>
        <w:t xml:space="preserve"> pages)</w:t>
      </w:r>
    </w:p>
    <w:p w14:paraId="72B4FCE0" w14:textId="77777777" w:rsidR="00F52D06" w:rsidRDefault="00F52D06" w:rsidP="00F52D06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 w:rsidRPr="00D72922">
        <w:rPr>
          <w:rFonts w:hint="eastAsia"/>
          <w:sz w:val="20"/>
          <w:szCs w:val="20"/>
        </w:rPr>
        <w:t>M</w:t>
      </w:r>
      <w:r w:rsidRPr="00D72922">
        <w:rPr>
          <w:sz w:val="20"/>
          <w:szCs w:val="20"/>
        </w:rPr>
        <w:t>otivation</w:t>
      </w:r>
    </w:p>
    <w:p w14:paraId="2456176F" w14:textId="3A05F143" w:rsidR="00F52D06" w:rsidRPr="00F52D06" w:rsidRDefault="00F52D06" w:rsidP="00C66464">
      <w:pPr>
        <w:pStyle w:val="a3"/>
        <w:numPr>
          <w:ilvl w:val="0"/>
          <w:numId w:val="4"/>
        </w:numPr>
        <w:spacing w:line="0" w:lineRule="atLeast"/>
        <w:ind w:leftChars="0"/>
        <w:rPr>
          <w:color w:val="0070C0"/>
          <w:sz w:val="16"/>
          <w:szCs w:val="20"/>
        </w:rPr>
      </w:pPr>
      <w:r w:rsidRPr="00F52D06">
        <w:rPr>
          <w:color w:val="0070C0"/>
          <w:sz w:val="16"/>
          <w:szCs w:val="20"/>
        </w:rPr>
        <w:t xml:space="preserve">Introduce the procedure of </w:t>
      </w:r>
      <w:r w:rsidR="00D252D9">
        <w:rPr>
          <w:color w:val="0070C0"/>
          <w:sz w:val="16"/>
          <w:szCs w:val="20"/>
        </w:rPr>
        <w:t>RC</w:t>
      </w:r>
      <w:del w:id="0" w:author="cjw" w:date="2021-04-15T22:08:00Z">
        <w:r w:rsidR="00D252D9" w:rsidDel="00C14163">
          <w:rPr>
            <w:rFonts w:hint="eastAsia"/>
            <w:color w:val="0070C0"/>
            <w:sz w:val="16"/>
            <w:szCs w:val="20"/>
          </w:rPr>
          <w:delText>R</w:delText>
        </w:r>
      </w:del>
      <w:ins w:id="1" w:author="cjw" w:date="2021-04-15T22:08:00Z">
        <w:r w:rsidR="00C14163">
          <w:rPr>
            <w:rFonts w:hint="eastAsia"/>
            <w:color w:val="0070C0"/>
            <w:sz w:val="16"/>
            <w:szCs w:val="20"/>
          </w:rPr>
          <w:t>T</w:t>
        </w:r>
      </w:ins>
      <w:r w:rsidRPr="00F52D06">
        <w:rPr>
          <w:color w:val="0070C0"/>
          <w:sz w:val="16"/>
          <w:szCs w:val="20"/>
        </w:rPr>
        <w:t>- Open-&gt;Clean-&gt;Fill</w:t>
      </w:r>
    </w:p>
    <w:p w14:paraId="15CDD31F" w14:textId="77777777" w:rsidR="00F52D06" w:rsidRPr="00F52D06" w:rsidRDefault="00F52D06" w:rsidP="00F52D06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 w:rsidRPr="00F52D06">
        <w:rPr>
          <w:sz w:val="20"/>
          <w:szCs w:val="20"/>
        </w:rPr>
        <w:t>Previous Work and Problem Definition</w:t>
      </w:r>
    </w:p>
    <w:p w14:paraId="1428FEEB" w14:textId="77777777" w:rsidR="00F52D06" w:rsidRDefault="00850073" w:rsidP="00C66464">
      <w:pPr>
        <w:pStyle w:val="a3"/>
        <w:numPr>
          <w:ilvl w:val="0"/>
          <w:numId w:val="3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Previous work: b</w:t>
      </w:r>
      <w:r w:rsidR="00F52D06" w:rsidRPr="00F52D06">
        <w:rPr>
          <w:color w:val="0070C0"/>
          <w:sz w:val="16"/>
          <w:szCs w:val="20"/>
        </w:rPr>
        <w:t>riefly mention the existing dental robots</w:t>
      </w:r>
    </w:p>
    <w:p w14:paraId="03C828C2" w14:textId="77777777" w:rsidR="00D252D9" w:rsidRDefault="00F52D06" w:rsidP="00C66464">
      <w:pPr>
        <w:pStyle w:val="a3"/>
        <w:numPr>
          <w:ilvl w:val="0"/>
          <w:numId w:val="3"/>
        </w:numPr>
        <w:spacing w:line="0" w:lineRule="atLeast"/>
        <w:ind w:leftChars="0"/>
        <w:rPr>
          <w:color w:val="0070C0"/>
          <w:sz w:val="16"/>
          <w:szCs w:val="20"/>
        </w:rPr>
      </w:pPr>
      <w:r w:rsidRPr="00F52D06">
        <w:rPr>
          <w:color w:val="0070C0"/>
          <w:sz w:val="16"/>
          <w:szCs w:val="20"/>
        </w:rPr>
        <w:t xml:space="preserve">Problem definition: </w:t>
      </w:r>
    </w:p>
    <w:p w14:paraId="30D05479" w14:textId="77777777" w:rsidR="00F52D06" w:rsidRDefault="00D252D9" w:rsidP="00C66464">
      <w:pPr>
        <w:pStyle w:val="a3"/>
        <w:numPr>
          <w:ilvl w:val="0"/>
          <w:numId w:val="16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 xml:space="preserve">Assist dentists to operate RCT </w:t>
      </w:r>
      <w:r w:rsidR="00850073">
        <w:rPr>
          <w:color w:val="0070C0"/>
          <w:sz w:val="16"/>
          <w:szCs w:val="20"/>
        </w:rPr>
        <w:t>and f</w:t>
      </w:r>
      <w:r w:rsidR="00F52D06" w:rsidRPr="00F52D06">
        <w:rPr>
          <w:color w:val="0070C0"/>
          <w:sz w:val="16"/>
          <w:szCs w:val="20"/>
        </w:rPr>
        <w:t>ocus on cleaning procedure</w:t>
      </w:r>
    </w:p>
    <w:p w14:paraId="43457010" w14:textId="1386D532" w:rsidR="00850073" w:rsidRDefault="00850073" w:rsidP="00C66464">
      <w:pPr>
        <w:pStyle w:val="a3"/>
        <w:numPr>
          <w:ilvl w:val="0"/>
          <w:numId w:val="16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R</w:t>
      </w:r>
      <w:r w:rsidRPr="00F52D06">
        <w:rPr>
          <w:color w:val="0070C0"/>
          <w:sz w:val="16"/>
          <w:szCs w:val="20"/>
        </w:rPr>
        <w:t xml:space="preserve">oot canal </w:t>
      </w:r>
      <w:ins w:id="2" w:author="cjw" w:date="2021-04-15T22:08:00Z">
        <w:r w:rsidR="00FB4C20">
          <w:rPr>
            <w:rFonts w:hint="eastAsia"/>
            <w:color w:val="0070C0"/>
            <w:sz w:val="16"/>
            <w:szCs w:val="20"/>
          </w:rPr>
          <w:t>c</w:t>
        </w:r>
        <w:r w:rsidR="00FB4C20">
          <w:rPr>
            <w:color w:val="0070C0"/>
            <w:sz w:val="16"/>
            <w:szCs w:val="20"/>
          </w:rPr>
          <w:t xml:space="preserve">annot be visually </w:t>
        </w:r>
      </w:ins>
      <w:ins w:id="3" w:author="cjw" w:date="2021-04-15T22:09:00Z">
        <w:r w:rsidR="00FB4C20">
          <w:rPr>
            <w:color w:val="0070C0"/>
            <w:sz w:val="16"/>
            <w:szCs w:val="20"/>
          </w:rPr>
          <w:t xml:space="preserve">observed and </w:t>
        </w:r>
      </w:ins>
      <w:r w:rsidRPr="00F52D06">
        <w:rPr>
          <w:color w:val="0070C0"/>
          <w:sz w:val="16"/>
          <w:szCs w:val="20"/>
        </w:rPr>
        <w:t xml:space="preserve">is </w:t>
      </w:r>
      <w:r>
        <w:rPr>
          <w:color w:val="0070C0"/>
          <w:sz w:val="16"/>
          <w:szCs w:val="20"/>
        </w:rPr>
        <w:t xml:space="preserve">too </w:t>
      </w:r>
      <w:r w:rsidRPr="00F52D06">
        <w:rPr>
          <w:color w:val="0070C0"/>
          <w:sz w:val="16"/>
          <w:szCs w:val="20"/>
        </w:rPr>
        <w:t>small</w:t>
      </w:r>
      <w:r>
        <w:rPr>
          <w:color w:val="0070C0"/>
          <w:sz w:val="16"/>
          <w:szCs w:val="20"/>
        </w:rPr>
        <w:t xml:space="preserve"> to clean well </w:t>
      </w:r>
      <w:r>
        <w:rPr>
          <w:color w:val="0070C0"/>
          <w:sz w:val="16"/>
          <w:szCs w:val="20"/>
        </w:rPr>
        <w:tab/>
      </w:r>
    </w:p>
    <w:p w14:paraId="59E8E1F0" w14:textId="77777777" w:rsidR="00850073" w:rsidRDefault="00850073" w:rsidP="00C66464">
      <w:pPr>
        <w:pStyle w:val="a3"/>
        <w:numPr>
          <w:ilvl w:val="0"/>
          <w:numId w:val="16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R</w:t>
      </w:r>
      <w:r w:rsidRPr="00F52D06">
        <w:rPr>
          <w:color w:val="0070C0"/>
          <w:sz w:val="16"/>
          <w:szCs w:val="20"/>
        </w:rPr>
        <w:t>isk of file breakage</w:t>
      </w:r>
    </w:p>
    <w:p w14:paraId="5630A301" w14:textId="77777777" w:rsidR="00770011" w:rsidRPr="00F52D06" w:rsidRDefault="00F52D06" w:rsidP="00315FB4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r w:rsidRPr="00F52D06">
        <w:rPr>
          <w:sz w:val="20"/>
          <w:szCs w:val="20"/>
        </w:rPr>
        <w:t>The Proposed Method</w:t>
      </w:r>
    </w:p>
    <w:p w14:paraId="22EA5001" w14:textId="77777777" w:rsidR="00315FB4" w:rsidRDefault="00375B6D" w:rsidP="00C66464">
      <w:pPr>
        <w:pStyle w:val="a3"/>
        <w:numPr>
          <w:ilvl w:val="0"/>
          <w:numId w:val="5"/>
        </w:numPr>
        <w:spacing w:line="0" w:lineRule="atLeast"/>
        <w:ind w:leftChars="0"/>
        <w:rPr>
          <w:color w:val="0070C0"/>
          <w:sz w:val="16"/>
          <w:szCs w:val="20"/>
        </w:rPr>
      </w:pPr>
      <w:r w:rsidRPr="00315FB4">
        <w:rPr>
          <w:color w:val="0070C0"/>
          <w:sz w:val="16"/>
          <w:szCs w:val="20"/>
        </w:rPr>
        <w:t>Solutions:</w:t>
      </w:r>
      <w:r w:rsidR="00850073">
        <w:rPr>
          <w:color w:val="0070C0"/>
          <w:sz w:val="16"/>
          <w:szCs w:val="20"/>
        </w:rPr>
        <w:t xml:space="preserve"> (</w:t>
      </w:r>
      <w:r w:rsidR="00850073" w:rsidRPr="00850073">
        <w:rPr>
          <w:color w:val="0070C0"/>
          <w:sz w:val="16"/>
          <w:szCs w:val="20"/>
        </w:rPr>
        <w:t xml:space="preserve">be consistent with </w:t>
      </w:r>
      <w:r w:rsidR="00850073">
        <w:rPr>
          <w:color w:val="0070C0"/>
          <w:sz w:val="16"/>
          <w:szCs w:val="20"/>
        </w:rPr>
        <w:t>problem definition)</w:t>
      </w:r>
    </w:p>
    <w:p w14:paraId="120C0CC2" w14:textId="77777777" w:rsidR="00850073" w:rsidRDefault="00850073" w:rsidP="00C66464">
      <w:pPr>
        <w:pStyle w:val="a3"/>
        <w:numPr>
          <w:ilvl w:val="1"/>
          <w:numId w:val="5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rFonts w:hint="eastAsia"/>
          <w:color w:val="0070C0"/>
          <w:sz w:val="16"/>
          <w:szCs w:val="20"/>
        </w:rPr>
        <w:t>B</w:t>
      </w:r>
      <w:r>
        <w:rPr>
          <w:color w:val="0070C0"/>
          <w:sz w:val="16"/>
          <w:szCs w:val="20"/>
        </w:rPr>
        <w:t>uild a robot-assisted system and enable it to drill</w:t>
      </w:r>
    </w:p>
    <w:p w14:paraId="73523282" w14:textId="77777777" w:rsidR="00850073" w:rsidRPr="00850073" w:rsidRDefault="00F732D5" w:rsidP="00C66464">
      <w:pPr>
        <w:pStyle w:val="a3"/>
        <w:numPr>
          <w:ilvl w:val="1"/>
          <w:numId w:val="5"/>
        </w:numPr>
        <w:spacing w:line="0" w:lineRule="atLeast"/>
        <w:ind w:leftChars="0"/>
        <w:rPr>
          <w:color w:val="0070C0"/>
          <w:sz w:val="16"/>
          <w:szCs w:val="20"/>
        </w:rPr>
      </w:pPr>
      <w:r w:rsidRPr="00850073">
        <w:rPr>
          <w:color w:val="0070C0"/>
          <w:sz w:val="16"/>
          <w:szCs w:val="20"/>
        </w:rPr>
        <w:t>F</w:t>
      </w:r>
      <w:r w:rsidR="00FB62F8" w:rsidRPr="00850073">
        <w:rPr>
          <w:color w:val="0070C0"/>
          <w:sz w:val="16"/>
          <w:szCs w:val="20"/>
        </w:rPr>
        <w:t xml:space="preserve">orce-guided </w:t>
      </w:r>
      <w:r w:rsidR="004F398A" w:rsidRPr="00850073">
        <w:rPr>
          <w:color w:val="0070C0"/>
          <w:sz w:val="16"/>
          <w:szCs w:val="20"/>
        </w:rPr>
        <w:t xml:space="preserve">alignment </w:t>
      </w:r>
    </w:p>
    <w:p w14:paraId="3368A2BC" w14:textId="77777777" w:rsidR="00F52D06" w:rsidRDefault="004F398A" w:rsidP="00C66464">
      <w:pPr>
        <w:pStyle w:val="a3"/>
        <w:numPr>
          <w:ilvl w:val="1"/>
          <w:numId w:val="5"/>
        </w:numPr>
        <w:spacing w:line="0" w:lineRule="atLeast"/>
        <w:ind w:leftChars="0"/>
        <w:rPr>
          <w:color w:val="0070C0"/>
          <w:sz w:val="16"/>
          <w:szCs w:val="20"/>
        </w:rPr>
      </w:pPr>
      <w:r w:rsidRPr="00850073">
        <w:rPr>
          <w:color w:val="0070C0"/>
          <w:sz w:val="16"/>
          <w:szCs w:val="20"/>
        </w:rPr>
        <w:t>Control the file rotation speed</w:t>
      </w:r>
    </w:p>
    <w:p w14:paraId="5037C35D" w14:textId="77777777" w:rsidR="00FD67F9" w:rsidRDefault="00FD67F9" w:rsidP="00C66464">
      <w:pPr>
        <w:pStyle w:val="a3"/>
        <w:numPr>
          <w:ilvl w:val="0"/>
          <w:numId w:val="5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Prospect:</w:t>
      </w:r>
    </w:p>
    <w:p w14:paraId="064EA20D" w14:textId="77777777" w:rsidR="00FD67F9" w:rsidRPr="00FD67F9" w:rsidRDefault="00FD67F9" w:rsidP="00FD67F9">
      <w:pPr>
        <w:spacing w:line="0" w:lineRule="atLeast"/>
        <w:ind w:left="1276" w:firstLine="480"/>
        <w:rPr>
          <w:color w:val="0070C0"/>
          <w:sz w:val="16"/>
          <w:szCs w:val="20"/>
        </w:rPr>
      </w:pPr>
      <w:r w:rsidRPr="00FD67F9">
        <w:rPr>
          <w:color w:val="0070C0"/>
          <w:sz w:val="16"/>
          <w:szCs w:val="20"/>
        </w:rPr>
        <w:t>Move to the infected teeth</w:t>
      </w:r>
      <w:r>
        <w:rPr>
          <w:rFonts w:hint="eastAsia"/>
          <w:color w:val="0070C0"/>
          <w:sz w:val="16"/>
          <w:szCs w:val="20"/>
        </w:rPr>
        <w:t xml:space="preserve"> </w:t>
      </w:r>
      <w:r>
        <w:rPr>
          <w:color w:val="0070C0"/>
          <w:sz w:val="16"/>
          <w:szCs w:val="20"/>
        </w:rPr>
        <w:t xml:space="preserve">-&gt; </w:t>
      </w:r>
      <w:r w:rsidRPr="00FD67F9">
        <w:rPr>
          <w:color w:val="0070C0"/>
          <w:sz w:val="16"/>
          <w:szCs w:val="20"/>
        </w:rPr>
        <w:t>Root canal searching</w:t>
      </w:r>
      <w:r>
        <w:rPr>
          <w:color w:val="0070C0"/>
          <w:sz w:val="16"/>
          <w:szCs w:val="20"/>
        </w:rPr>
        <w:t xml:space="preserve"> -&gt; R</w:t>
      </w:r>
      <w:r w:rsidRPr="00FD67F9">
        <w:rPr>
          <w:color w:val="0070C0"/>
          <w:sz w:val="16"/>
          <w:szCs w:val="20"/>
        </w:rPr>
        <w:t>epetitive drilling</w:t>
      </w:r>
      <w:r>
        <w:rPr>
          <w:color w:val="0070C0"/>
          <w:sz w:val="16"/>
          <w:szCs w:val="20"/>
        </w:rPr>
        <w:t xml:space="preserve"> -&gt; A</w:t>
      </w:r>
      <w:r w:rsidRPr="00FD67F9">
        <w:rPr>
          <w:color w:val="0070C0"/>
          <w:sz w:val="16"/>
          <w:szCs w:val="20"/>
        </w:rPr>
        <w:t>pex Detection</w:t>
      </w:r>
    </w:p>
    <w:p w14:paraId="11AB8958" w14:textId="77777777" w:rsidR="00850073" w:rsidRPr="00EB1291" w:rsidRDefault="00F52D06" w:rsidP="00EB1291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r w:rsidRPr="00F52D06">
        <w:rPr>
          <w:sz w:val="20"/>
          <w:szCs w:val="20"/>
        </w:rPr>
        <w:t xml:space="preserve">Main Contributions of the Thesis </w:t>
      </w:r>
      <w:r w:rsidR="00850073" w:rsidRPr="00EB1291">
        <w:rPr>
          <w:color w:val="00B050"/>
          <w:sz w:val="16"/>
          <w:szCs w:val="20"/>
        </w:rPr>
        <w:t>(</w:t>
      </w:r>
      <w:r w:rsidR="00F861B2" w:rsidRPr="00EB1291">
        <w:rPr>
          <w:color w:val="00B050"/>
          <w:sz w:val="16"/>
          <w:szCs w:val="20"/>
        </w:rPr>
        <w:t>1.2-1.4 are</w:t>
      </w:r>
      <w:r w:rsidR="00850073" w:rsidRPr="00EB1291">
        <w:rPr>
          <w:color w:val="00B050"/>
          <w:sz w:val="16"/>
          <w:szCs w:val="20"/>
        </w:rPr>
        <w:t xml:space="preserve"> consistent with </w:t>
      </w:r>
      <w:r w:rsidR="00F861B2" w:rsidRPr="00EB1291">
        <w:rPr>
          <w:color w:val="00B050"/>
          <w:sz w:val="16"/>
          <w:szCs w:val="20"/>
        </w:rPr>
        <w:t>each other</w:t>
      </w:r>
      <w:r w:rsidR="00850073" w:rsidRPr="00EB1291">
        <w:rPr>
          <w:color w:val="00B050"/>
          <w:sz w:val="16"/>
          <w:szCs w:val="20"/>
        </w:rPr>
        <w:t>)</w:t>
      </w:r>
    </w:p>
    <w:p w14:paraId="7CC0A66B" w14:textId="77777777" w:rsidR="00F52D06" w:rsidRPr="00F52D06" w:rsidRDefault="00F52D06" w:rsidP="00C66464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 w:rsidRPr="00F52D06">
        <w:rPr>
          <w:sz w:val="20"/>
          <w:szCs w:val="20"/>
        </w:rPr>
        <w:t>Integrate a 6-DoF robotic manipulator with 6</w:t>
      </w:r>
      <w:r w:rsidRPr="00F52D06">
        <w:rPr>
          <w:rFonts w:hint="eastAsia"/>
          <w:sz w:val="20"/>
          <w:szCs w:val="20"/>
        </w:rPr>
        <w:t>-D</w:t>
      </w:r>
      <w:r w:rsidRPr="00F52D06">
        <w:rPr>
          <w:sz w:val="20"/>
          <w:szCs w:val="20"/>
        </w:rPr>
        <w:t>oF F/T sensor for performing endodontic treatment.</w:t>
      </w:r>
    </w:p>
    <w:p w14:paraId="05BD5295" w14:textId="77777777" w:rsidR="00F52D06" w:rsidRPr="00F52D06" w:rsidRDefault="00F52D06" w:rsidP="00C66464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 w:rsidRPr="00F52D06">
        <w:rPr>
          <w:sz w:val="20"/>
          <w:szCs w:val="20"/>
        </w:rPr>
        <w:t xml:space="preserve">Develop a framework for robot alignment regarding the position and orientation of root canal. </w:t>
      </w:r>
    </w:p>
    <w:p w14:paraId="4B15CD69" w14:textId="77777777" w:rsidR="00F52D06" w:rsidRPr="00F52D06" w:rsidRDefault="00F52D06" w:rsidP="00C66464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 w:rsidRPr="00F52D06">
        <w:rPr>
          <w:sz w:val="20"/>
          <w:szCs w:val="20"/>
        </w:rPr>
        <w:t>Protect the endodontic file from fracturing by controlling file rotation speed.</w:t>
      </w:r>
    </w:p>
    <w:p w14:paraId="1E76003A" w14:textId="77777777" w:rsidR="00811807" w:rsidRDefault="00F52D06" w:rsidP="00F52D06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 w:rsidRPr="00F52D06">
        <w:rPr>
          <w:sz w:val="20"/>
          <w:szCs w:val="20"/>
        </w:rPr>
        <w:t>Organization of the Thesis</w:t>
      </w:r>
    </w:p>
    <w:p w14:paraId="2FF364B2" w14:textId="77777777" w:rsidR="00D252D9" w:rsidRPr="00D252D9" w:rsidRDefault="00D252D9" w:rsidP="00D252D9">
      <w:pPr>
        <w:spacing w:line="0" w:lineRule="atLeast"/>
        <w:rPr>
          <w:sz w:val="20"/>
          <w:szCs w:val="20"/>
        </w:rPr>
      </w:pPr>
    </w:p>
    <w:p w14:paraId="276AE046" w14:textId="77777777" w:rsidR="00FB3F51" w:rsidRDefault="001D7EBD" w:rsidP="00344343">
      <w:pPr>
        <w:pStyle w:val="a3"/>
        <w:numPr>
          <w:ilvl w:val="0"/>
          <w:numId w:val="1"/>
        </w:numPr>
        <w:spacing w:line="0" w:lineRule="atLeast"/>
        <w:ind w:leftChars="0"/>
        <w:rPr>
          <w:sz w:val="20"/>
          <w:szCs w:val="20"/>
        </w:rPr>
      </w:pPr>
      <w:r>
        <w:rPr>
          <w:sz w:val="20"/>
          <w:szCs w:val="20"/>
        </w:rPr>
        <w:t>State-of-the-Art</w:t>
      </w:r>
      <w:r w:rsidR="00315FB4">
        <w:rPr>
          <w:sz w:val="20"/>
          <w:szCs w:val="20"/>
        </w:rPr>
        <w:t xml:space="preserve"> </w:t>
      </w:r>
      <w:r w:rsidR="00315FB4" w:rsidRPr="00315FB4">
        <w:rPr>
          <w:color w:val="7030A0"/>
          <w:sz w:val="16"/>
          <w:szCs w:val="20"/>
        </w:rPr>
        <w:t>(</w:t>
      </w:r>
      <w:r w:rsidR="00850073">
        <w:rPr>
          <w:color w:val="7030A0"/>
          <w:sz w:val="16"/>
          <w:szCs w:val="20"/>
        </w:rPr>
        <w:t>3~5</w:t>
      </w:r>
      <w:r w:rsidR="00315FB4">
        <w:rPr>
          <w:color w:val="7030A0"/>
          <w:sz w:val="16"/>
          <w:szCs w:val="20"/>
        </w:rPr>
        <w:t xml:space="preserve"> </w:t>
      </w:r>
      <w:r w:rsidR="00315FB4" w:rsidRPr="00315FB4">
        <w:rPr>
          <w:color w:val="7030A0"/>
          <w:sz w:val="16"/>
          <w:szCs w:val="20"/>
        </w:rPr>
        <w:t>pages)</w:t>
      </w:r>
    </w:p>
    <w:p w14:paraId="4A2AAE94" w14:textId="77777777" w:rsidR="00F861B2" w:rsidRDefault="00C40213" w:rsidP="00C66464">
      <w:pPr>
        <w:pStyle w:val="a3"/>
        <w:numPr>
          <w:ilvl w:val="0"/>
          <w:numId w:val="12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YOMI</w:t>
      </w:r>
      <w:r w:rsidR="00F861B2">
        <w:rPr>
          <w:color w:val="0070C0"/>
          <w:sz w:val="16"/>
          <w:szCs w:val="20"/>
        </w:rPr>
        <w:t xml:space="preserve"> – commercial robot</w:t>
      </w:r>
    </w:p>
    <w:p w14:paraId="627832BD" w14:textId="77777777" w:rsidR="00F861B2" w:rsidRDefault="00F861B2" w:rsidP="00C66464">
      <w:pPr>
        <w:pStyle w:val="a3"/>
        <w:numPr>
          <w:ilvl w:val="0"/>
          <w:numId w:val="12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HK - dental implant robot</w:t>
      </w:r>
    </w:p>
    <w:p w14:paraId="383F67BC" w14:textId="77777777" w:rsidR="00C40213" w:rsidRDefault="003215B9" w:rsidP="00C66464">
      <w:pPr>
        <w:pStyle w:val="a3"/>
        <w:numPr>
          <w:ilvl w:val="0"/>
          <w:numId w:val="12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Korean</w:t>
      </w:r>
      <w:r w:rsidR="00F861B2">
        <w:rPr>
          <w:color w:val="0070C0"/>
          <w:sz w:val="16"/>
          <w:szCs w:val="20"/>
        </w:rPr>
        <w:t xml:space="preserve"> - dental implant</w:t>
      </w:r>
      <w:r w:rsidR="00C40213">
        <w:rPr>
          <w:color w:val="0070C0"/>
          <w:sz w:val="16"/>
          <w:szCs w:val="20"/>
        </w:rPr>
        <w:t xml:space="preserve"> robot</w:t>
      </w:r>
    </w:p>
    <w:p w14:paraId="737B606D" w14:textId="77777777" w:rsidR="00F861B2" w:rsidRDefault="00F861B2" w:rsidP="00C66464">
      <w:pPr>
        <w:pStyle w:val="a3"/>
        <w:numPr>
          <w:ilvl w:val="0"/>
          <w:numId w:val="12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NCTU – RCT robot</w:t>
      </w:r>
    </w:p>
    <w:p w14:paraId="5F2F1A3A" w14:textId="77777777" w:rsidR="00811807" w:rsidRPr="00F861B2" w:rsidRDefault="00811807" w:rsidP="00F861B2">
      <w:pPr>
        <w:spacing w:line="0" w:lineRule="atLeast"/>
        <w:rPr>
          <w:color w:val="0070C0"/>
          <w:sz w:val="16"/>
          <w:szCs w:val="20"/>
        </w:rPr>
      </w:pPr>
    </w:p>
    <w:p w14:paraId="2D0DFAD0" w14:textId="77777777" w:rsidR="00142553" w:rsidRPr="00D72922" w:rsidRDefault="006F4481" w:rsidP="002921F8">
      <w:pPr>
        <w:pStyle w:val="a3"/>
        <w:numPr>
          <w:ilvl w:val="0"/>
          <w:numId w:val="1"/>
        </w:numPr>
        <w:spacing w:line="0" w:lineRule="atLeast"/>
        <w:ind w:leftChars="0"/>
        <w:rPr>
          <w:sz w:val="20"/>
          <w:szCs w:val="20"/>
        </w:rPr>
      </w:pPr>
      <w:r>
        <w:rPr>
          <w:sz w:val="20"/>
          <w:szCs w:val="20"/>
        </w:rPr>
        <w:t>Design and Analysis of the</w:t>
      </w:r>
      <w:r w:rsidR="002921F8">
        <w:rPr>
          <w:sz w:val="20"/>
          <w:szCs w:val="20"/>
        </w:rPr>
        <w:t xml:space="preserve"> Dental Surgical Robot</w:t>
      </w:r>
      <w:r>
        <w:rPr>
          <w:sz w:val="20"/>
          <w:szCs w:val="20"/>
        </w:rPr>
        <w:t xml:space="preserve"> </w:t>
      </w:r>
      <w:r w:rsidR="00315FB4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proofErr w:type="spellStart"/>
      <w:r w:rsidR="002921F8" w:rsidRPr="00B60CE6">
        <w:rPr>
          <w:sz w:val="20"/>
          <w:szCs w:val="20"/>
        </w:rPr>
        <w:t>DentiBot</w:t>
      </w:r>
      <w:proofErr w:type="spellEnd"/>
      <w:r w:rsidR="00315FB4">
        <w:rPr>
          <w:sz w:val="20"/>
          <w:szCs w:val="20"/>
        </w:rPr>
        <w:t xml:space="preserve"> </w:t>
      </w:r>
      <w:r w:rsidR="00315FB4" w:rsidRPr="00315FB4">
        <w:rPr>
          <w:color w:val="7030A0"/>
          <w:sz w:val="16"/>
          <w:szCs w:val="20"/>
        </w:rPr>
        <w:t>(15 pages)</w:t>
      </w:r>
    </w:p>
    <w:p w14:paraId="0C5BCBF1" w14:textId="77777777" w:rsidR="00FB3F51" w:rsidRDefault="00FB3F51" w:rsidP="00B60CE6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>
        <w:rPr>
          <w:sz w:val="20"/>
          <w:szCs w:val="20"/>
        </w:rPr>
        <w:t xml:space="preserve">Requirement and Specification </w:t>
      </w:r>
    </w:p>
    <w:p w14:paraId="38AB8FE1" w14:textId="77777777" w:rsidR="00D23C80" w:rsidRPr="00B42F61" w:rsidRDefault="00FB3F51" w:rsidP="00C66464">
      <w:pPr>
        <w:pStyle w:val="a3"/>
        <w:numPr>
          <w:ilvl w:val="0"/>
          <w:numId w:val="13"/>
        </w:numPr>
        <w:spacing w:line="0" w:lineRule="atLeast"/>
        <w:ind w:leftChars="0"/>
        <w:rPr>
          <w:color w:val="0070C0"/>
          <w:sz w:val="16"/>
          <w:szCs w:val="20"/>
        </w:rPr>
      </w:pPr>
      <w:commentRangeStart w:id="4"/>
      <w:commentRangeStart w:id="5"/>
      <w:r w:rsidRPr="00B42F61">
        <w:rPr>
          <w:color w:val="0070C0"/>
          <w:sz w:val="16"/>
          <w:szCs w:val="20"/>
        </w:rPr>
        <w:t>Payload,</w:t>
      </w:r>
      <w:commentRangeEnd w:id="4"/>
      <w:r w:rsidR="00F861B2">
        <w:rPr>
          <w:rStyle w:val="a9"/>
        </w:rPr>
        <w:commentReference w:id="4"/>
      </w:r>
      <w:commentRangeEnd w:id="5"/>
      <w:r w:rsidR="00666C5E">
        <w:rPr>
          <w:rStyle w:val="a9"/>
        </w:rPr>
        <w:commentReference w:id="5"/>
      </w:r>
      <w:r w:rsidRPr="00B42F61">
        <w:rPr>
          <w:color w:val="0070C0"/>
          <w:sz w:val="16"/>
          <w:szCs w:val="20"/>
        </w:rPr>
        <w:t xml:space="preserve"> resolution and workspace</w:t>
      </w:r>
    </w:p>
    <w:p w14:paraId="28BB6E7A" w14:textId="77777777" w:rsidR="00252E2A" w:rsidRPr="00B42F61" w:rsidRDefault="00252E2A" w:rsidP="00C66464">
      <w:pPr>
        <w:pStyle w:val="a3"/>
        <w:numPr>
          <w:ilvl w:val="0"/>
          <w:numId w:val="13"/>
        </w:numPr>
        <w:spacing w:line="0" w:lineRule="atLeast"/>
        <w:ind w:leftChars="0"/>
        <w:rPr>
          <w:color w:val="0070C0"/>
          <w:sz w:val="16"/>
          <w:szCs w:val="20"/>
        </w:rPr>
      </w:pPr>
      <w:r w:rsidRPr="00B42F61">
        <w:rPr>
          <w:color w:val="0070C0"/>
          <w:sz w:val="16"/>
          <w:szCs w:val="20"/>
        </w:rPr>
        <w:t>Why not RCM mechanism</w:t>
      </w:r>
    </w:p>
    <w:p w14:paraId="3989F997" w14:textId="77777777" w:rsidR="00D235DD" w:rsidRPr="00B60CE6" w:rsidRDefault="00D15B09" w:rsidP="00B60CE6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>
        <w:rPr>
          <w:sz w:val="20"/>
          <w:szCs w:val="20"/>
        </w:rPr>
        <w:t>Design</w:t>
      </w:r>
      <w:r w:rsidR="002921F8">
        <w:rPr>
          <w:sz w:val="20"/>
          <w:szCs w:val="20"/>
        </w:rPr>
        <w:t xml:space="preserve"> of</w:t>
      </w:r>
      <w:r w:rsidR="00B60CE6">
        <w:rPr>
          <w:sz w:val="20"/>
          <w:szCs w:val="20"/>
        </w:rPr>
        <w:t xml:space="preserve"> </w:t>
      </w:r>
      <w:r w:rsidR="002921F8">
        <w:rPr>
          <w:sz w:val="20"/>
          <w:szCs w:val="20"/>
        </w:rPr>
        <w:t>t</w:t>
      </w:r>
      <w:r w:rsidR="000826CA" w:rsidRPr="00B60CE6">
        <w:rPr>
          <w:sz w:val="20"/>
          <w:szCs w:val="20"/>
        </w:rPr>
        <w:t xml:space="preserve">he </w:t>
      </w:r>
      <w:proofErr w:type="spellStart"/>
      <w:r w:rsidR="000826CA" w:rsidRPr="00B60CE6">
        <w:rPr>
          <w:sz w:val="20"/>
          <w:szCs w:val="20"/>
        </w:rPr>
        <w:t>DentiBot</w:t>
      </w:r>
      <w:proofErr w:type="spellEnd"/>
      <w:r w:rsidR="00D235DD" w:rsidRPr="00B60CE6">
        <w:rPr>
          <w:sz w:val="20"/>
          <w:szCs w:val="20"/>
        </w:rPr>
        <w:t xml:space="preserve"> </w:t>
      </w:r>
    </w:p>
    <w:p w14:paraId="7D38E354" w14:textId="77777777" w:rsidR="000826CA" w:rsidRPr="00F861B2" w:rsidRDefault="00252E2A" w:rsidP="00C66464">
      <w:pPr>
        <w:pStyle w:val="a3"/>
        <w:numPr>
          <w:ilvl w:val="0"/>
          <w:numId w:val="17"/>
        </w:numPr>
        <w:spacing w:line="0" w:lineRule="atLeast"/>
        <w:ind w:leftChars="0"/>
        <w:rPr>
          <w:color w:val="0070C0"/>
          <w:sz w:val="16"/>
          <w:szCs w:val="20"/>
        </w:rPr>
      </w:pPr>
      <w:r w:rsidRPr="00F861B2">
        <w:rPr>
          <w:color w:val="0070C0"/>
          <w:sz w:val="16"/>
          <w:szCs w:val="20"/>
        </w:rPr>
        <w:t>Why</w:t>
      </w:r>
      <w:r w:rsidR="00C6073A" w:rsidRPr="00F861B2">
        <w:rPr>
          <w:color w:val="0070C0"/>
          <w:sz w:val="16"/>
          <w:szCs w:val="20"/>
        </w:rPr>
        <w:t xml:space="preserve"> </w:t>
      </w:r>
      <w:r w:rsidR="002E0E0A" w:rsidRPr="00F861B2">
        <w:rPr>
          <w:color w:val="0070C0"/>
          <w:sz w:val="16"/>
          <w:szCs w:val="20"/>
        </w:rPr>
        <w:t xml:space="preserve">Robot Arm - </w:t>
      </w:r>
      <w:r w:rsidR="00D235DD" w:rsidRPr="00F861B2">
        <w:rPr>
          <w:color w:val="0070C0"/>
          <w:sz w:val="16"/>
          <w:szCs w:val="20"/>
        </w:rPr>
        <w:t>Meca500,</w:t>
      </w:r>
      <w:r w:rsidR="002E0E0A" w:rsidRPr="00F861B2">
        <w:rPr>
          <w:color w:val="0070C0"/>
          <w:sz w:val="16"/>
          <w:szCs w:val="20"/>
        </w:rPr>
        <w:t xml:space="preserve"> F/T sensor -</w:t>
      </w:r>
      <w:r w:rsidR="00D235DD" w:rsidRPr="00F861B2">
        <w:rPr>
          <w:color w:val="0070C0"/>
          <w:sz w:val="16"/>
          <w:szCs w:val="20"/>
        </w:rPr>
        <w:t xml:space="preserve"> Mini40, </w:t>
      </w:r>
      <w:r w:rsidR="00516B98" w:rsidRPr="00F861B2">
        <w:rPr>
          <w:color w:val="0070C0"/>
          <w:sz w:val="16"/>
          <w:szCs w:val="20"/>
        </w:rPr>
        <w:t>Customized H</w:t>
      </w:r>
      <w:r w:rsidR="00D235DD" w:rsidRPr="00F861B2">
        <w:rPr>
          <w:color w:val="0070C0"/>
          <w:sz w:val="16"/>
          <w:szCs w:val="20"/>
        </w:rPr>
        <w:t>andpiece</w:t>
      </w:r>
    </w:p>
    <w:p w14:paraId="0A7606AE" w14:textId="77777777" w:rsidR="00CA2C1D" w:rsidRPr="00F861B2" w:rsidRDefault="0009767A" w:rsidP="00C66464">
      <w:pPr>
        <w:pStyle w:val="a3"/>
        <w:numPr>
          <w:ilvl w:val="0"/>
          <w:numId w:val="17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 xml:space="preserve">7 </w:t>
      </w:r>
      <w:r w:rsidR="00252E2A" w:rsidRPr="00F861B2">
        <w:rPr>
          <w:color w:val="0070C0"/>
          <w:sz w:val="16"/>
          <w:szCs w:val="20"/>
        </w:rPr>
        <w:t>DOF discussion</w:t>
      </w:r>
    </w:p>
    <w:p w14:paraId="6CEAE9BF" w14:textId="77777777" w:rsidR="002921F8" w:rsidRPr="00B60CE6" w:rsidRDefault="002921F8" w:rsidP="002921F8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 w:rsidRPr="00722005">
        <w:rPr>
          <w:sz w:val="20"/>
          <w:szCs w:val="20"/>
        </w:rPr>
        <w:t>Kinematic</w:t>
      </w:r>
      <w:r>
        <w:rPr>
          <w:sz w:val="20"/>
          <w:szCs w:val="20"/>
        </w:rPr>
        <w:t>s</w:t>
      </w:r>
      <w:r w:rsidRPr="00722005">
        <w:rPr>
          <w:sz w:val="20"/>
          <w:szCs w:val="20"/>
        </w:rPr>
        <w:t xml:space="preserve"> Analysis</w:t>
      </w:r>
      <w:r w:rsidRPr="00B60CE6">
        <w:rPr>
          <w:sz w:val="20"/>
          <w:szCs w:val="20"/>
        </w:rPr>
        <w:t xml:space="preserve"> </w:t>
      </w:r>
    </w:p>
    <w:p w14:paraId="0B16287F" w14:textId="77777777" w:rsidR="002921F8" w:rsidRPr="00B42F61" w:rsidRDefault="002921F8" w:rsidP="00C66464">
      <w:pPr>
        <w:pStyle w:val="a3"/>
        <w:numPr>
          <w:ilvl w:val="0"/>
          <w:numId w:val="14"/>
        </w:numPr>
        <w:spacing w:line="0" w:lineRule="atLeast"/>
        <w:ind w:leftChars="0"/>
        <w:rPr>
          <w:color w:val="0070C0"/>
          <w:sz w:val="16"/>
          <w:szCs w:val="20"/>
        </w:rPr>
      </w:pPr>
      <w:r w:rsidRPr="00B42F61">
        <w:rPr>
          <w:rFonts w:hint="eastAsia"/>
          <w:color w:val="0070C0"/>
          <w:sz w:val="16"/>
          <w:szCs w:val="20"/>
        </w:rPr>
        <w:t>Coordinate Definition</w:t>
      </w:r>
      <w:r w:rsidRPr="00B42F61">
        <w:rPr>
          <w:color w:val="0070C0"/>
          <w:sz w:val="16"/>
          <w:szCs w:val="20"/>
        </w:rPr>
        <w:t xml:space="preserve"> (</w:t>
      </w:r>
      <w:r w:rsidR="0009767A">
        <w:rPr>
          <w:color w:val="0070C0"/>
          <w:sz w:val="16"/>
          <w:szCs w:val="20"/>
        </w:rPr>
        <w:t xml:space="preserve">One figure, </w:t>
      </w:r>
      <w:r w:rsidRPr="00B42F61">
        <w:rPr>
          <w:color w:val="0070C0"/>
          <w:sz w:val="16"/>
          <w:szCs w:val="20"/>
        </w:rPr>
        <w:t xml:space="preserve">0~6 robot frame, Sensor frame, and </w:t>
      </w:r>
      <w:r w:rsidR="0009767A">
        <w:rPr>
          <w:color w:val="0070C0"/>
          <w:sz w:val="16"/>
          <w:szCs w:val="20"/>
        </w:rPr>
        <w:t>T</w:t>
      </w:r>
      <w:r w:rsidRPr="00B42F61">
        <w:rPr>
          <w:color w:val="0070C0"/>
          <w:sz w:val="16"/>
          <w:szCs w:val="20"/>
        </w:rPr>
        <w:t>ool frame)</w:t>
      </w:r>
    </w:p>
    <w:p w14:paraId="6C1C3706" w14:textId="77777777" w:rsidR="004038F6" w:rsidRPr="00B42F61" w:rsidRDefault="002921F8" w:rsidP="00C66464">
      <w:pPr>
        <w:pStyle w:val="a3"/>
        <w:numPr>
          <w:ilvl w:val="0"/>
          <w:numId w:val="14"/>
        </w:numPr>
        <w:spacing w:line="0" w:lineRule="atLeast"/>
        <w:ind w:leftChars="0"/>
        <w:rPr>
          <w:color w:val="0070C0"/>
          <w:sz w:val="16"/>
          <w:szCs w:val="20"/>
        </w:rPr>
      </w:pPr>
      <w:r w:rsidRPr="00B42F61">
        <w:rPr>
          <w:rFonts w:hint="eastAsia"/>
          <w:color w:val="0070C0"/>
          <w:sz w:val="16"/>
          <w:szCs w:val="20"/>
        </w:rPr>
        <w:t xml:space="preserve">Forward </w:t>
      </w:r>
      <w:r w:rsidRPr="00B42F61">
        <w:rPr>
          <w:color w:val="0070C0"/>
          <w:sz w:val="16"/>
          <w:szCs w:val="20"/>
        </w:rPr>
        <w:t>Kinematics</w:t>
      </w:r>
    </w:p>
    <w:p w14:paraId="1177C570" w14:textId="77777777" w:rsidR="004038F6" w:rsidRPr="00B42F61" w:rsidRDefault="002921F8" w:rsidP="00C66464">
      <w:pPr>
        <w:pStyle w:val="a3"/>
        <w:numPr>
          <w:ilvl w:val="0"/>
          <w:numId w:val="14"/>
        </w:numPr>
        <w:spacing w:line="0" w:lineRule="atLeast"/>
        <w:ind w:leftChars="0"/>
        <w:rPr>
          <w:color w:val="0070C0"/>
          <w:sz w:val="16"/>
          <w:szCs w:val="20"/>
        </w:rPr>
      </w:pPr>
      <w:r w:rsidRPr="00B42F61">
        <w:rPr>
          <w:rFonts w:hint="eastAsia"/>
          <w:color w:val="0070C0"/>
          <w:sz w:val="16"/>
          <w:szCs w:val="20"/>
        </w:rPr>
        <w:t>Inverse Kinematics</w:t>
      </w:r>
    </w:p>
    <w:p w14:paraId="3ADE0EAA" w14:textId="77777777" w:rsidR="002921F8" w:rsidRPr="00B42F61" w:rsidRDefault="002921F8" w:rsidP="00C66464">
      <w:pPr>
        <w:pStyle w:val="a3"/>
        <w:numPr>
          <w:ilvl w:val="0"/>
          <w:numId w:val="14"/>
        </w:numPr>
        <w:spacing w:line="0" w:lineRule="atLeast"/>
        <w:ind w:leftChars="0"/>
        <w:rPr>
          <w:color w:val="0070C0"/>
          <w:sz w:val="16"/>
          <w:szCs w:val="20"/>
        </w:rPr>
      </w:pPr>
      <w:r w:rsidRPr="00B42F61">
        <w:rPr>
          <w:color w:val="0070C0"/>
          <w:sz w:val="16"/>
          <w:szCs w:val="20"/>
        </w:rPr>
        <w:t xml:space="preserve">Jacobian Matrix </w:t>
      </w:r>
      <w:r w:rsidR="004038F6" w:rsidRPr="00B42F61">
        <w:rPr>
          <w:color w:val="0070C0"/>
          <w:sz w:val="16"/>
          <w:szCs w:val="20"/>
        </w:rPr>
        <w:t>(</w:t>
      </w:r>
      <w:r w:rsidR="0009767A">
        <w:rPr>
          <w:color w:val="0070C0"/>
          <w:sz w:val="16"/>
          <w:szCs w:val="20"/>
        </w:rPr>
        <w:t>three</w:t>
      </w:r>
      <w:r w:rsidR="004038F6" w:rsidRPr="00B42F61">
        <w:rPr>
          <w:color w:val="0070C0"/>
          <w:sz w:val="16"/>
          <w:szCs w:val="20"/>
        </w:rPr>
        <w:t xml:space="preserve"> parts:</w:t>
      </w:r>
      <w:r w:rsidR="0009767A">
        <w:rPr>
          <w:color w:val="0070C0"/>
          <w:sz w:val="16"/>
          <w:szCs w:val="20"/>
        </w:rPr>
        <w:t xml:space="preserve"> geometric Jacobian based on frame0, geometric Jacobian based on frame6, analytical </w:t>
      </w:r>
      <w:r w:rsidR="0009767A">
        <w:rPr>
          <w:rFonts w:hint="eastAsia"/>
          <w:color w:val="0070C0"/>
          <w:sz w:val="16"/>
          <w:szCs w:val="20"/>
        </w:rPr>
        <w:t>Ja</w:t>
      </w:r>
      <w:r w:rsidR="0009767A">
        <w:rPr>
          <w:color w:val="0070C0"/>
          <w:sz w:val="16"/>
          <w:szCs w:val="20"/>
        </w:rPr>
        <w:t>cobian</w:t>
      </w:r>
      <w:r w:rsidR="004038F6" w:rsidRPr="00B42F61">
        <w:rPr>
          <w:color w:val="0070C0"/>
          <w:sz w:val="16"/>
          <w:szCs w:val="20"/>
        </w:rPr>
        <w:t>)</w:t>
      </w:r>
    </w:p>
    <w:p w14:paraId="73E55357" w14:textId="084E83F1" w:rsidR="004C22D1" w:rsidRDefault="00E84727" w:rsidP="004C22D1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commentRangeStart w:id="6"/>
      <w:commentRangeStart w:id="7"/>
      <w:commentRangeStart w:id="8"/>
      <w:commentRangeStart w:id="9"/>
      <w:del w:id="10" w:author="chan" w:date="2021-04-15T22:55:00Z">
        <w:r w:rsidDel="00EF7268">
          <w:rPr>
            <w:rFonts w:hint="eastAsia"/>
            <w:sz w:val="20"/>
            <w:szCs w:val="20"/>
          </w:rPr>
          <w:delText>Reference</w:delText>
        </w:r>
        <w:commentRangeEnd w:id="6"/>
        <w:r w:rsidR="00786EF9" w:rsidDel="00EF7268">
          <w:rPr>
            <w:rStyle w:val="a9"/>
            <w:rFonts w:hint="eastAsia"/>
          </w:rPr>
          <w:commentReference w:id="6"/>
        </w:r>
        <w:commentRangeEnd w:id="7"/>
        <w:r w:rsidR="00666C5E" w:rsidDel="00EF7268">
          <w:rPr>
            <w:rStyle w:val="a9"/>
            <w:rFonts w:hint="eastAsia"/>
          </w:rPr>
          <w:commentReference w:id="7"/>
        </w:r>
        <w:r w:rsidDel="00EF7268">
          <w:rPr>
            <w:rFonts w:hint="eastAsia"/>
            <w:sz w:val="20"/>
            <w:szCs w:val="20"/>
          </w:rPr>
          <w:delText xml:space="preserve"> Frame Changing</w:delText>
        </w:r>
      </w:del>
      <w:ins w:id="11" w:author="chan" w:date="2021-04-15T22:55:00Z">
        <w:r w:rsidR="00EF7268">
          <w:rPr>
            <w:rFonts w:hint="eastAsia"/>
            <w:sz w:val="20"/>
            <w:szCs w:val="20"/>
          </w:rPr>
          <w:t>Co</w:t>
        </w:r>
        <w:r w:rsidR="00EF7268">
          <w:rPr>
            <w:sz w:val="20"/>
            <w:szCs w:val="20"/>
          </w:rPr>
          <w:t>ordinate Transformation</w:t>
        </w:r>
      </w:ins>
      <w:r>
        <w:rPr>
          <w:sz w:val="20"/>
          <w:szCs w:val="20"/>
        </w:rPr>
        <w:t xml:space="preserve"> of Robot Arm </w:t>
      </w:r>
      <w:commentRangeEnd w:id="8"/>
      <w:r w:rsidR="00786EF9">
        <w:rPr>
          <w:rStyle w:val="a9"/>
        </w:rPr>
        <w:commentReference w:id="8"/>
      </w:r>
      <w:commentRangeEnd w:id="9"/>
      <w:r w:rsidR="00666C5E">
        <w:rPr>
          <w:rStyle w:val="a9"/>
        </w:rPr>
        <w:commentReference w:id="9"/>
      </w:r>
    </w:p>
    <w:p w14:paraId="3FBB2AAA" w14:textId="77777777" w:rsidR="00473C65" w:rsidRDefault="00473C65" w:rsidP="00473C65">
      <w:pPr>
        <w:pStyle w:val="a3"/>
        <w:numPr>
          <w:ilvl w:val="2"/>
          <w:numId w:val="1"/>
        </w:numPr>
        <w:spacing w:line="0" w:lineRule="atLeast"/>
        <w:ind w:leftChars="0"/>
        <w:rPr>
          <w:sz w:val="20"/>
          <w:szCs w:val="20"/>
        </w:rPr>
      </w:pPr>
      <w:commentRangeStart w:id="12"/>
      <w:commentRangeStart w:id="13"/>
      <w:r w:rsidRPr="00473C65">
        <w:rPr>
          <w:sz w:val="20"/>
          <w:szCs w:val="20"/>
        </w:rPr>
        <w:t>Translation Analysis - Tool Center Point</w:t>
      </w:r>
    </w:p>
    <w:p w14:paraId="0A60918E" w14:textId="77777777" w:rsidR="0009767A" w:rsidRDefault="0009767A" w:rsidP="0009767A">
      <w:pPr>
        <w:pStyle w:val="a3"/>
        <w:spacing w:line="0" w:lineRule="atLeast"/>
        <w:ind w:leftChars="0" w:left="1418"/>
        <w:rPr>
          <w:sz w:val="20"/>
          <w:szCs w:val="20"/>
        </w:rPr>
      </w:pPr>
      <w:r>
        <w:rPr>
          <w:color w:val="0070C0"/>
          <w:sz w:val="16"/>
          <w:szCs w:val="20"/>
        </w:rPr>
        <w:t>four-point method</w:t>
      </w:r>
    </w:p>
    <w:p w14:paraId="35BCA73D" w14:textId="77777777" w:rsidR="00473C65" w:rsidRDefault="00473C65" w:rsidP="00473C65">
      <w:pPr>
        <w:pStyle w:val="a3"/>
        <w:numPr>
          <w:ilvl w:val="2"/>
          <w:numId w:val="1"/>
        </w:numPr>
        <w:spacing w:line="0" w:lineRule="atLeast"/>
        <w:ind w:leftChars="0"/>
        <w:rPr>
          <w:sz w:val="20"/>
          <w:szCs w:val="20"/>
        </w:rPr>
      </w:pPr>
      <w:r w:rsidRPr="00473C65">
        <w:rPr>
          <w:sz w:val="20"/>
          <w:szCs w:val="20"/>
        </w:rPr>
        <w:t>Rotation Analysis</w:t>
      </w:r>
      <w:commentRangeEnd w:id="12"/>
      <w:r w:rsidR="00786EF9">
        <w:rPr>
          <w:rStyle w:val="a9"/>
        </w:rPr>
        <w:commentReference w:id="12"/>
      </w:r>
      <w:commentRangeEnd w:id="13"/>
      <w:r w:rsidR="00D770A3">
        <w:rPr>
          <w:rStyle w:val="a9"/>
        </w:rPr>
        <w:commentReference w:id="13"/>
      </w:r>
    </w:p>
    <w:p w14:paraId="2168A0E9" w14:textId="77777777" w:rsidR="0009767A" w:rsidRPr="0009767A" w:rsidRDefault="0009767A" w:rsidP="0009767A">
      <w:pPr>
        <w:pStyle w:val="a3"/>
        <w:spacing w:line="0" w:lineRule="atLeast"/>
        <w:ind w:leftChars="0" w:left="1254" w:firstLine="164"/>
        <w:rPr>
          <w:sz w:val="20"/>
          <w:szCs w:val="20"/>
        </w:rPr>
      </w:pPr>
      <w:r w:rsidRPr="00B42F61">
        <w:rPr>
          <w:color w:val="0070C0"/>
          <w:sz w:val="16"/>
          <w:szCs w:val="20"/>
        </w:rPr>
        <w:t>How to find the direction vector of the tool</w:t>
      </w:r>
      <w:r>
        <w:rPr>
          <w:color w:val="0070C0"/>
          <w:sz w:val="16"/>
          <w:szCs w:val="20"/>
        </w:rPr>
        <w:t xml:space="preserve"> based on TCP method and subsequently derive its orientation.</w:t>
      </w:r>
    </w:p>
    <w:p w14:paraId="45F1C4A4" w14:textId="77777777" w:rsidR="00811807" w:rsidRPr="00722005" w:rsidRDefault="00811807" w:rsidP="00786EF9">
      <w:pPr>
        <w:spacing w:line="0" w:lineRule="atLeast"/>
        <w:rPr>
          <w:color w:val="0070C0"/>
          <w:sz w:val="16"/>
          <w:szCs w:val="20"/>
        </w:rPr>
      </w:pPr>
    </w:p>
    <w:p w14:paraId="671191AE" w14:textId="77777777" w:rsidR="00E71D71" w:rsidRDefault="004A346C" w:rsidP="00E71D71">
      <w:pPr>
        <w:pStyle w:val="a3"/>
        <w:numPr>
          <w:ilvl w:val="0"/>
          <w:numId w:val="1"/>
        </w:numPr>
        <w:spacing w:line="0" w:lineRule="atLeast"/>
        <w:ind w:leftChars="0"/>
        <w:rPr>
          <w:sz w:val="20"/>
          <w:szCs w:val="20"/>
        </w:rPr>
      </w:pPr>
      <w:r>
        <w:rPr>
          <w:sz w:val="20"/>
          <w:szCs w:val="20"/>
        </w:rPr>
        <w:t>Force-Guided Robot Alignment</w:t>
      </w:r>
      <w:r w:rsidR="009738FD">
        <w:rPr>
          <w:sz w:val="20"/>
          <w:szCs w:val="20"/>
        </w:rPr>
        <w:t xml:space="preserve"> </w:t>
      </w:r>
      <w:r w:rsidR="009738FD" w:rsidRPr="009738FD">
        <w:rPr>
          <w:color w:val="385623" w:themeColor="accent6" w:themeShade="80"/>
          <w:sz w:val="14"/>
          <w:szCs w:val="20"/>
        </w:rPr>
        <w:t>(</w:t>
      </w:r>
      <w:r w:rsidR="00DE6804">
        <w:rPr>
          <w:color w:val="385623" w:themeColor="accent6" w:themeShade="80"/>
          <w:sz w:val="14"/>
          <w:szCs w:val="20"/>
        </w:rPr>
        <w:t xml:space="preserve">Tutorial, </w:t>
      </w:r>
      <w:r w:rsidR="009738FD">
        <w:rPr>
          <w:color w:val="385623" w:themeColor="accent6" w:themeShade="80"/>
          <w:sz w:val="14"/>
          <w:szCs w:val="20"/>
        </w:rPr>
        <w:t>only variables</w:t>
      </w:r>
      <w:r w:rsidR="00EC071D">
        <w:rPr>
          <w:color w:val="385623" w:themeColor="accent6" w:themeShade="80"/>
          <w:sz w:val="14"/>
          <w:szCs w:val="20"/>
        </w:rPr>
        <w:t xml:space="preserve"> without numbers and data</w:t>
      </w:r>
      <w:r w:rsidR="009738FD" w:rsidRPr="009738FD">
        <w:rPr>
          <w:color w:val="385623" w:themeColor="accent6" w:themeShade="80"/>
          <w:sz w:val="14"/>
          <w:szCs w:val="20"/>
        </w:rPr>
        <w:t>)</w:t>
      </w:r>
      <w:r w:rsidR="00BB6254" w:rsidRPr="00BB6254">
        <w:rPr>
          <w:color w:val="385623" w:themeColor="accent6" w:themeShade="80"/>
          <w:sz w:val="14"/>
          <w:szCs w:val="20"/>
        </w:rPr>
        <w:t xml:space="preserve"> </w:t>
      </w:r>
      <w:r w:rsidR="00BB6254" w:rsidRPr="009738FD">
        <w:rPr>
          <w:color w:val="385623" w:themeColor="accent6" w:themeShade="80"/>
          <w:sz w:val="14"/>
          <w:szCs w:val="20"/>
        </w:rPr>
        <w:t>(</w:t>
      </w:r>
      <w:r w:rsidR="00BB6254">
        <w:rPr>
          <w:color w:val="385623" w:themeColor="accent6" w:themeShade="80"/>
          <w:sz w:val="14"/>
          <w:szCs w:val="20"/>
        </w:rPr>
        <w:t>cite some technical papers</w:t>
      </w:r>
      <w:r w:rsidR="00BB6254" w:rsidRPr="009738FD">
        <w:rPr>
          <w:color w:val="385623" w:themeColor="accent6" w:themeShade="80"/>
          <w:sz w:val="14"/>
          <w:szCs w:val="20"/>
        </w:rPr>
        <w:t>)</w:t>
      </w:r>
      <w:r w:rsidR="00315FB4">
        <w:rPr>
          <w:color w:val="385623" w:themeColor="accent6" w:themeShade="80"/>
          <w:sz w:val="14"/>
          <w:szCs w:val="20"/>
        </w:rPr>
        <w:t xml:space="preserve"> </w:t>
      </w:r>
      <w:r w:rsidR="00315FB4" w:rsidRPr="00315FB4">
        <w:rPr>
          <w:color w:val="7030A0"/>
          <w:sz w:val="16"/>
          <w:szCs w:val="20"/>
        </w:rPr>
        <w:t>(</w:t>
      </w:r>
      <w:r w:rsidR="00315FB4">
        <w:rPr>
          <w:color w:val="7030A0"/>
          <w:sz w:val="16"/>
          <w:szCs w:val="20"/>
        </w:rPr>
        <w:t>30</w:t>
      </w:r>
      <w:r w:rsidR="00315FB4" w:rsidRPr="00315FB4">
        <w:rPr>
          <w:color w:val="7030A0"/>
          <w:sz w:val="16"/>
          <w:szCs w:val="20"/>
        </w:rPr>
        <w:t xml:space="preserve"> pages)</w:t>
      </w:r>
    </w:p>
    <w:p w14:paraId="280EB2B4" w14:textId="77777777" w:rsidR="00FD67F9" w:rsidRDefault="004A346C" w:rsidP="00FD02D1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 w:rsidRPr="00D72922">
        <w:rPr>
          <w:sz w:val="20"/>
          <w:szCs w:val="20"/>
        </w:rPr>
        <w:t>Problem Definition</w:t>
      </w:r>
    </w:p>
    <w:p w14:paraId="56EA6BD8" w14:textId="77777777" w:rsidR="00FD67F9" w:rsidRDefault="00FD67F9" w:rsidP="00C66464">
      <w:pPr>
        <w:pStyle w:val="a3"/>
        <w:numPr>
          <w:ilvl w:val="0"/>
          <w:numId w:val="18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Problem definition:</w:t>
      </w:r>
    </w:p>
    <w:p w14:paraId="7A38301B" w14:textId="77777777" w:rsidR="00FD67F9" w:rsidRDefault="00FD67F9" w:rsidP="00585FDE">
      <w:pPr>
        <w:pStyle w:val="a3"/>
        <w:spacing w:line="0" w:lineRule="atLeast"/>
        <w:ind w:leftChars="0" w:left="1363" w:firstLine="109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1. w</w:t>
      </w:r>
      <w:r w:rsidRPr="00FD67F9">
        <w:rPr>
          <w:color w:val="0070C0"/>
          <w:sz w:val="16"/>
          <w:szCs w:val="20"/>
        </w:rPr>
        <w:t xml:space="preserve">hy not </w:t>
      </w:r>
      <w:r w:rsidRPr="00FD67F9">
        <w:rPr>
          <w:rFonts w:hint="eastAsia"/>
          <w:color w:val="0070C0"/>
          <w:sz w:val="16"/>
          <w:szCs w:val="20"/>
        </w:rPr>
        <w:t>Image processing</w:t>
      </w:r>
      <w:r w:rsidR="00EB1291">
        <w:rPr>
          <w:color w:val="0070C0"/>
          <w:sz w:val="16"/>
          <w:szCs w:val="20"/>
        </w:rPr>
        <w:tab/>
      </w:r>
      <w:r w:rsidR="00EB1291">
        <w:rPr>
          <w:color w:val="0070C0"/>
          <w:sz w:val="16"/>
          <w:szCs w:val="20"/>
        </w:rPr>
        <w:tab/>
      </w:r>
      <w:r w:rsidR="00EB1291">
        <w:rPr>
          <w:color w:val="0070C0"/>
          <w:sz w:val="16"/>
          <w:szCs w:val="20"/>
        </w:rPr>
        <w:tab/>
      </w:r>
      <w:r w:rsidR="00EB1291">
        <w:rPr>
          <w:color w:val="0070C0"/>
          <w:sz w:val="16"/>
          <w:szCs w:val="20"/>
        </w:rPr>
        <w:tab/>
        <w:t>2. How to cooperate with a dentist</w:t>
      </w:r>
    </w:p>
    <w:p w14:paraId="589A7890" w14:textId="77777777" w:rsidR="00FD67F9" w:rsidRPr="00FD67F9" w:rsidRDefault="00FD67F9" w:rsidP="00C66464">
      <w:pPr>
        <w:pStyle w:val="a3"/>
        <w:numPr>
          <w:ilvl w:val="0"/>
          <w:numId w:val="18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rFonts w:hint="eastAsia"/>
          <w:color w:val="0070C0"/>
          <w:sz w:val="16"/>
          <w:szCs w:val="20"/>
        </w:rPr>
        <w:t>P</w:t>
      </w:r>
      <w:r>
        <w:rPr>
          <w:color w:val="0070C0"/>
          <w:sz w:val="16"/>
          <w:szCs w:val="20"/>
        </w:rPr>
        <w:t>roposed method</w:t>
      </w:r>
    </w:p>
    <w:p w14:paraId="391016C9" w14:textId="77777777" w:rsidR="004A346C" w:rsidRPr="00EB1291" w:rsidRDefault="00EB1291" w:rsidP="00585FDE">
      <w:pPr>
        <w:pStyle w:val="a3"/>
        <w:spacing w:line="0" w:lineRule="atLeast"/>
        <w:ind w:leftChars="0" w:left="1472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 xml:space="preserve">1. </w:t>
      </w:r>
      <w:r w:rsidR="00585FDE">
        <w:rPr>
          <w:color w:val="0070C0"/>
          <w:sz w:val="16"/>
          <w:szCs w:val="20"/>
        </w:rPr>
        <w:t xml:space="preserve">Like </w:t>
      </w:r>
      <w:r w:rsidR="00FD02D1" w:rsidRPr="00FD67F9">
        <w:rPr>
          <w:color w:val="0070C0"/>
          <w:sz w:val="16"/>
          <w:szCs w:val="20"/>
        </w:rPr>
        <w:t>Peg-in-hole method based on F/T feedback</w:t>
      </w:r>
      <w:r>
        <w:rPr>
          <w:color w:val="0070C0"/>
          <w:sz w:val="16"/>
          <w:szCs w:val="20"/>
        </w:rPr>
        <w:t xml:space="preserve"> </w:t>
      </w:r>
      <w:r>
        <w:rPr>
          <w:color w:val="0070C0"/>
          <w:sz w:val="16"/>
          <w:szCs w:val="20"/>
        </w:rPr>
        <w:tab/>
        <w:t>2. Two modes -</w:t>
      </w:r>
      <w:r w:rsidRPr="00EB1291">
        <w:rPr>
          <w:color w:val="0070C0"/>
          <w:sz w:val="16"/>
          <w:szCs w:val="20"/>
        </w:rPr>
        <w:t xml:space="preserve"> </w:t>
      </w:r>
      <w:r w:rsidRPr="00FD67F9">
        <w:rPr>
          <w:color w:val="0070C0"/>
          <w:sz w:val="16"/>
          <w:szCs w:val="20"/>
        </w:rPr>
        <w:t>Dragging</w:t>
      </w:r>
      <w:r w:rsidR="00585FDE">
        <w:rPr>
          <w:color w:val="0070C0"/>
          <w:sz w:val="16"/>
          <w:szCs w:val="20"/>
        </w:rPr>
        <w:t xml:space="preserve"> mode </w:t>
      </w:r>
      <w:r w:rsidRPr="00FD67F9">
        <w:rPr>
          <w:color w:val="0070C0"/>
          <w:sz w:val="16"/>
          <w:szCs w:val="20"/>
        </w:rPr>
        <w:t xml:space="preserve">and </w:t>
      </w:r>
      <w:r>
        <w:rPr>
          <w:color w:val="0070C0"/>
          <w:sz w:val="16"/>
          <w:szCs w:val="20"/>
        </w:rPr>
        <w:t>S</w:t>
      </w:r>
      <w:r w:rsidRPr="00FD67F9">
        <w:rPr>
          <w:color w:val="0070C0"/>
          <w:sz w:val="16"/>
          <w:szCs w:val="20"/>
        </w:rPr>
        <w:t>elf-alignment</w:t>
      </w:r>
      <w:r w:rsidR="00585FDE">
        <w:rPr>
          <w:color w:val="0070C0"/>
          <w:sz w:val="16"/>
          <w:szCs w:val="20"/>
        </w:rPr>
        <w:t xml:space="preserve"> mode</w:t>
      </w:r>
    </w:p>
    <w:p w14:paraId="3946FB21" w14:textId="77777777" w:rsidR="00EB1291" w:rsidRPr="00EB1291" w:rsidRDefault="00FD02D1" w:rsidP="00E71D71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 xml:space="preserve">ntegration of </w:t>
      </w:r>
      <w:r w:rsidRPr="00FD02D1">
        <w:rPr>
          <w:sz w:val="20"/>
          <w:szCs w:val="20"/>
        </w:rPr>
        <w:t>F/T sensor</w:t>
      </w:r>
      <w:r>
        <w:rPr>
          <w:sz w:val="20"/>
          <w:szCs w:val="20"/>
        </w:rPr>
        <w:t xml:space="preserve"> </w:t>
      </w:r>
    </w:p>
    <w:p w14:paraId="731D0038" w14:textId="77777777" w:rsidR="00FD02D1" w:rsidRPr="00EB1291" w:rsidRDefault="00FD02D1" w:rsidP="00C66464">
      <w:pPr>
        <w:pStyle w:val="a3"/>
        <w:numPr>
          <w:ilvl w:val="0"/>
          <w:numId w:val="19"/>
        </w:numPr>
        <w:spacing w:line="0" w:lineRule="atLeast"/>
        <w:ind w:leftChars="0"/>
        <w:rPr>
          <w:color w:val="0070C0"/>
          <w:sz w:val="16"/>
          <w:szCs w:val="20"/>
        </w:rPr>
      </w:pPr>
      <w:r w:rsidRPr="00FD02D1">
        <w:rPr>
          <w:color w:val="0070C0"/>
          <w:sz w:val="16"/>
          <w:szCs w:val="20"/>
        </w:rPr>
        <w:t xml:space="preserve">Gravity </w:t>
      </w:r>
      <w:r w:rsidR="00EB1291">
        <w:rPr>
          <w:color w:val="0070C0"/>
          <w:sz w:val="16"/>
          <w:szCs w:val="20"/>
        </w:rPr>
        <w:t>c</w:t>
      </w:r>
      <w:r w:rsidRPr="00FD02D1">
        <w:rPr>
          <w:rFonts w:hint="eastAsia"/>
          <w:color w:val="0070C0"/>
          <w:sz w:val="16"/>
          <w:szCs w:val="20"/>
        </w:rPr>
        <w:t>ompensation</w:t>
      </w:r>
    </w:p>
    <w:p w14:paraId="3A9E5F60" w14:textId="77777777" w:rsidR="00936D2B" w:rsidRDefault="00585FDE" w:rsidP="00936D2B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commentRangeStart w:id="14"/>
      <w:r>
        <w:rPr>
          <w:sz w:val="20"/>
          <w:szCs w:val="20"/>
        </w:rPr>
        <w:t>Dragging Mode</w:t>
      </w:r>
      <w:commentRangeEnd w:id="14"/>
      <w:r>
        <w:rPr>
          <w:rStyle w:val="a9"/>
        </w:rPr>
        <w:commentReference w:id="14"/>
      </w:r>
      <w:r>
        <w:rPr>
          <w:sz w:val="20"/>
          <w:szCs w:val="20"/>
        </w:rPr>
        <w:t xml:space="preserve"> </w:t>
      </w:r>
    </w:p>
    <w:p w14:paraId="68BDC99A" w14:textId="77777777" w:rsidR="00A03F68" w:rsidRPr="00936D2B" w:rsidRDefault="00682403" w:rsidP="00C66464">
      <w:pPr>
        <w:pStyle w:val="a3"/>
        <w:numPr>
          <w:ilvl w:val="0"/>
          <w:numId w:val="20"/>
        </w:numPr>
        <w:spacing w:line="0" w:lineRule="atLeast"/>
        <w:ind w:leftChars="0"/>
        <w:rPr>
          <w:color w:val="0070C0"/>
          <w:sz w:val="16"/>
          <w:szCs w:val="20"/>
        </w:rPr>
      </w:pPr>
      <w:r w:rsidRPr="00936D2B">
        <w:rPr>
          <w:color w:val="0070C0"/>
          <w:sz w:val="16"/>
          <w:szCs w:val="20"/>
        </w:rPr>
        <w:t>Admittance Control</w:t>
      </w:r>
      <w:r w:rsidR="00CA6AEA" w:rsidRPr="00936D2B">
        <w:rPr>
          <w:color w:val="0070C0"/>
          <w:sz w:val="16"/>
          <w:szCs w:val="20"/>
        </w:rPr>
        <w:t xml:space="preserve"> based on F/T sensor</w:t>
      </w:r>
    </w:p>
    <w:p w14:paraId="53EC1015" w14:textId="77777777" w:rsidR="00786EF9" w:rsidRPr="00786EF9" w:rsidRDefault="00786EF9" w:rsidP="00C66464">
      <w:pPr>
        <w:pStyle w:val="a3"/>
        <w:numPr>
          <w:ilvl w:val="0"/>
          <w:numId w:val="2"/>
        </w:numPr>
        <w:spacing w:line="0" w:lineRule="atLeast"/>
        <w:ind w:leftChars="0"/>
        <w:rPr>
          <w:vanish/>
          <w:sz w:val="20"/>
          <w:szCs w:val="20"/>
        </w:rPr>
      </w:pPr>
    </w:p>
    <w:p w14:paraId="2231C821" w14:textId="77777777" w:rsidR="00786EF9" w:rsidRPr="00786EF9" w:rsidRDefault="00786EF9" w:rsidP="00C66464">
      <w:pPr>
        <w:pStyle w:val="a3"/>
        <w:numPr>
          <w:ilvl w:val="0"/>
          <w:numId w:val="2"/>
        </w:numPr>
        <w:spacing w:line="0" w:lineRule="atLeast"/>
        <w:ind w:leftChars="0"/>
        <w:rPr>
          <w:vanish/>
          <w:sz w:val="20"/>
          <w:szCs w:val="20"/>
        </w:rPr>
      </w:pPr>
    </w:p>
    <w:p w14:paraId="6AD74CF0" w14:textId="77777777" w:rsidR="00786EF9" w:rsidRPr="00786EF9" w:rsidRDefault="00786EF9" w:rsidP="00C66464">
      <w:pPr>
        <w:pStyle w:val="a3"/>
        <w:numPr>
          <w:ilvl w:val="0"/>
          <w:numId w:val="2"/>
        </w:numPr>
        <w:spacing w:line="0" w:lineRule="atLeast"/>
        <w:ind w:leftChars="0"/>
        <w:rPr>
          <w:vanish/>
          <w:sz w:val="20"/>
          <w:szCs w:val="20"/>
        </w:rPr>
      </w:pPr>
    </w:p>
    <w:p w14:paraId="60AF80CE" w14:textId="77777777" w:rsidR="00786EF9" w:rsidRPr="00786EF9" w:rsidRDefault="00786EF9" w:rsidP="00C66464">
      <w:pPr>
        <w:pStyle w:val="a3"/>
        <w:numPr>
          <w:ilvl w:val="0"/>
          <w:numId w:val="2"/>
        </w:numPr>
        <w:spacing w:line="0" w:lineRule="atLeast"/>
        <w:ind w:leftChars="0"/>
        <w:rPr>
          <w:vanish/>
          <w:sz w:val="20"/>
          <w:szCs w:val="20"/>
        </w:rPr>
      </w:pPr>
    </w:p>
    <w:p w14:paraId="47ED5526" w14:textId="77777777" w:rsidR="00786EF9" w:rsidRPr="00786EF9" w:rsidRDefault="00786EF9" w:rsidP="00C66464">
      <w:pPr>
        <w:pStyle w:val="a3"/>
        <w:numPr>
          <w:ilvl w:val="1"/>
          <w:numId w:val="2"/>
        </w:numPr>
        <w:spacing w:line="0" w:lineRule="atLeast"/>
        <w:ind w:leftChars="0"/>
        <w:rPr>
          <w:vanish/>
          <w:sz w:val="20"/>
          <w:szCs w:val="20"/>
        </w:rPr>
      </w:pPr>
    </w:p>
    <w:p w14:paraId="76E8655F" w14:textId="77777777" w:rsidR="00786EF9" w:rsidRPr="00786EF9" w:rsidRDefault="00786EF9" w:rsidP="00C66464">
      <w:pPr>
        <w:pStyle w:val="a3"/>
        <w:numPr>
          <w:ilvl w:val="1"/>
          <w:numId w:val="2"/>
        </w:numPr>
        <w:spacing w:line="0" w:lineRule="atLeast"/>
        <w:ind w:leftChars="0"/>
        <w:rPr>
          <w:vanish/>
          <w:sz w:val="20"/>
          <w:szCs w:val="20"/>
        </w:rPr>
      </w:pPr>
    </w:p>
    <w:p w14:paraId="4C85F428" w14:textId="77777777" w:rsidR="00786EF9" w:rsidRPr="00786EF9" w:rsidRDefault="00786EF9" w:rsidP="00C66464">
      <w:pPr>
        <w:pStyle w:val="a3"/>
        <w:numPr>
          <w:ilvl w:val="1"/>
          <w:numId w:val="2"/>
        </w:numPr>
        <w:spacing w:line="0" w:lineRule="atLeast"/>
        <w:ind w:leftChars="0"/>
        <w:rPr>
          <w:vanish/>
          <w:sz w:val="20"/>
          <w:szCs w:val="20"/>
        </w:rPr>
      </w:pPr>
    </w:p>
    <w:p w14:paraId="49F48C1B" w14:textId="77777777" w:rsidR="00786EF9" w:rsidRPr="00786EF9" w:rsidRDefault="00786EF9" w:rsidP="00C66464">
      <w:pPr>
        <w:pStyle w:val="a3"/>
        <w:numPr>
          <w:ilvl w:val="2"/>
          <w:numId w:val="2"/>
        </w:numPr>
        <w:spacing w:line="0" w:lineRule="atLeast"/>
        <w:ind w:leftChars="0"/>
        <w:rPr>
          <w:vanish/>
          <w:sz w:val="20"/>
          <w:szCs w:val="20"/>
        </w:rPr>
      </w:pPr>
    </w:p>
    <w:p w14:paraId="45AFBF06" w14:textId="77777777" w:rsidR="00936D2B" w:rsidRDefault="00936D2B" w:rsidP="00C66464">
      <w:pPr>
        <w:pStyle w:val="a3"/>
        <w:numPr>
          <w:ilvl w:val="1"/>
          <w:numId w:val="20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Control scheme - block diagram</w:t>
      </w:r>
    </w:p>
    <w:p w14:paraId="02403382" w14:textId="77777777" w:rsidR="00936D2B" w:rsidRDefault="00936D2B" w:rsidP="00C66464">
      <w:pPr>
        <w:pStyle w:val="a3"/>
        <w:numPr>
          <w:ilvl w:val="1"/>
          <w:numId w:val="20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Admittance control (why mass-damper system and why not spring)</w:t>
      </w:r>
    </w:p>
    <w:p w14:paraId="7404AC09" w14:textId="77777777" w:rsidR="00A03F68" w:rsidRPr="00936D2B" w:rsidRDefault="00936D2B" w:rsidP="00C66464">
      <w:pPr>
        <w:pStyle w:val="a3"/>
        <w:numPr>
          <w:ilvl w:val="1"/>
          <w:numId w:val="20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Determination of R</w:t>
      </w:r>
      <w:r w:rsidR="00A03F68" w:rsidRPr="00936D2B">
        <w:rPr>
          <w:color w:val="0070C0"/>
          <w:sz w:val="16"/>
          <w:szCs w:val="20"/>
        </w:rPr>
        <w:t xml:space="preserve">obot command </w:t>
      </w:r>
      <w:r>
        <w:rPr>
          <w:color w:val="0070C0"/>
          <w:sz w:val="16"/>
          <w:szCs w:val="20"/>
        </w:rPr>
        <w:t xml:space="preserve">(select </w:t>
      </w:r>
      <w:proofErr w:type="spellStart"/>
      <w:r>
        <w:rPr>
          <w:color w:val="0070C0"/>
          <w:sz w:val="16"/>
          <w:szCs w:val="20"/>
        </w:rPr>
        <w:t>Movejoints</w:t>
      </w:r>
      <w:proofErr w:type="spellEnd"/>
      <w:r>
        <w:rPr>
          <w:color w:val="0070C0"/>
          <w:sz w:val="16"/>
          <w:szCs w:val="20"/>
        </w:rPr>
        <w:t xml:space="preserve"> due to singularity problem, why position control rather than velocity control)</w:t>
      </w:r>
    </w:p>
    <w:p w14:paraId="7248BCBF" w14:textId="13A09A31" w:rsidR="008942A8" w:rsidRDefault="00585FDE" w:rsidP="008942A8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bookmarkStart w:id="15" w:name="_Hlk69391792"/>
      <w:r>
        <w:rPr>
          <w:sz w:val="20"/>
          <w:szCs w:val="20"/>
        </w:rPr>
        <w:t>Self-</w:t>
      </w:r>
      <w:del w:id="16" w:author="cjw" w:date="2021-04-15T22:15:00Z">
        <w:r w:rsidDel="00DF01DC">
          <w:rPr>
            <w:sz w:val="20"/>
            <w:szCs w:val="20"/>
          </w:rPr>
          <w:delText xml:space="preserve">alignment </w:delText>
        </w:r>
      </w:del>
      <w:ins w:id="17" w:author="cjw" w:date="2021-04-15T22:15:00Z">
        <w:r w:rsidR="00DF01DC">
          <w:rPr>
            <w:sz w:val="20"/>
            <w:szCs w:val="20"/>
          </w:rPr>
          <w:t xml:space="preserve">Alignment </w:t>
        </w:r>
      </w:ins>
      <w:r>
        <w:rPr>
          <w:sz w:val="20"/>
          <w:szCs w:val="20"/>
        </w:rPr>
        <w:t>Mode</w:t>
      </w:r>
    </w:p>
    <w:bookmarkEnd w:id="15"/>
    <w:p w14:paraId="6B7DD64F" w14:textId="77777777" w:rsidR="00B71E28" w:rsidRPr="00786EF9" w:rsidRDefault="00B71E28" w:rsidP="00B71E28">
      <w:pPr>
        <w:pStyle w:val="a3"/>
        <w:spacing w:line="0" w:lineRule="atLeast"/>
        <w:ind w:leftChars="0" w:left="992"/>
        <w:rPr>
          <w:sz w:val="20"/>
          <w:szCs w:val="20"/>
        </w:rPr>
      </w:pPr>
      <w:r>
        <w:rPr>
          <w:color w:val="0070C0"/>
          <w:sz w:val="16"/>
          <w:szCs w:val="20"/>
        </w:rPr>
        <w:t xml:space="preserve">Utilize </w:t>
      </w:r>
      <w:r w:rsidRPr="00B42F61">
        <w:rPr>
          <w:color w:val="0070C0"/>
          <w:sz w:val="16"/>
          <w:szCs w:val="20"/>
        </w:rPr>
        <w:t>[</w:t>
      </w:r>
      <w:proofErr w:type="spellStart"/>
      <w:r w:rsidRPr="00B42F61">
        <w:rPr>
          <w:color w:val="0070C0"/>
          <w:sz w:val="16"/>
          <w:szCs w:val="20"/>
        </w:rPr>
        <w:t>Chapt</w:t>
      </w:r>
      <w:proofErr w:type="spellEnd"/>
      <w:r w:rsidRPr="00B42F61">
        <w:rPr>
          <w:color w:val="0070C0"/>
          <w:sz w:val="16"/>
          <w:szCs w:val="20"/>
        </w:rPr>
        <w:t>. 3.4]</w:t>
      </w:r>
      <w:r w:rsidRPr="00B71E28">
        <w:rPr>
          <w:color w:val="0070C0"/>
          <w:sz w:val="16"/>
          <w:szCs w:val="20"/>
        </w:rPr>
        <w:t xml:space="preserve"> </w:t>
      </w:r>
      <w:r w:rsidRPr="00B42F61">
        <w:rPr>
          <w:color w:val="0070C0"/>
          <w:sz w:val="16"/>
          <w:szCs w:val="20"/>
        </w:rPr>
        <w:t>Transformation from robot to tool</w:t>
      </w:r>
      <w:r>
        <w:rPr>
          <w:color w:val="0070C0"/>
          <w:sz w:val="16"/>
          <w:szCs w:val="20"/>
        </w:rPr>
        <w:t xml:space="preserve"> + </w:t>
      </w:r>
      <w:r w:rsidRPr="00B42F61">
        <w:rPr>
          <w:color w:val="0070C0"/>
          <w:sz w:val="16"/>
          <w:szCs w:val="20"/>
        </w:rPr>
        <w:t>[</w:t>
      </w:r>
      <w:proofErr w:type="spellStart"/>
      <w:r w:rsidRPr="00B42F61">
        <w:rPr>
          <w:color w:val="0070C0"/>
          <w:sz w:val="16"/>
          <w:szCs w:val="20"/>
        </w:rPr>
        <w:t>Chapt</w:t>
      </w:r>
      <w:proofErr w:type="spellEnd"/>
      <w:r w:rsidRPr="00B42F61">
        <w:rPr>
          <w:color w:val="0070C0"/>
          <w:sz w:val="16"/>
          <w:szCs w:val="20"/>
        </w:rPr>
        <w:t xml:space="preserve">. </w:t>
      </w:r>
      <w:r>
        <w:rPr>
          <w:color w:val="0070C0"/>
          <w:sz w:val="16"/>
          <w:szCs w:val="20"/>
        </w:rPr>
        <w:t>4.3</w:t>
      </w:r>
      <w:r w:rsidRPr="00B42F61">
        <w:rPr>
          <w:color w:val="0070C0"/>
          <w:sz w:val="16"/>
          <w:szCs w:val="20"/>
        </w:rPr>
        <w:t>]</w:t>
      </w:r>
      <w:r>
        <w:rPr>
          <w:color w:val="0070C0"/>
          <w:sz w:val="16"/>
          <w:szCs w:val="20"/>
        </w:rPr>
        <w:t xml:space="preserve"> </w:t>
      </w:r>
      <w:proofErr w:type="spellStart"/>
      <w:r>
        <w:rPr>
          <w:color w:val="0070C0"/>
          <w:sz w:val="16"/>
          <w:szCs w:val="20"/>
        </w:rPr>
        <w:t>adm</w:t>
      </w:r>
      <w:proofErr w:type="spellEnd"/>
      <w:r>
        <w:rPr>
          <w:color w:val="0070C0"/>
          <w:sz w:val="16"/>
          <w:szCs w:val="20"/>
        </w:rPr>
        <w:t xml:space="preserve"> ctrl</w:t>
      </w:r>
    </w:p>
    <w:p w14:paraId="55937654" w14:textId="22F5CDF5" w:rsidR="008942A8" w:rsidRPr="00FD02D1" w:rsidRDefault="008942A8" w:rsidP="008942A8">
      <w:pPr>
        <w:pStyle w:val="a3"/>
        <w:numPr>
          <w:ilvl w:val="2"/>
          <w:numId w:val="1"/>
        </w:numPr>
        <w:spacing w:line="0" w:lineRule="atLeast"/>
        <w:ind w:leftChars="0"/>
        <w:rPr>
          <w:sz w:val="20"/>
          <w:szCs w:val="20"/>
        </w:rPr>
      </w:pPr>
      <w:commentRangeStart w:id="18"/>
      <w:commentRangeStart w:id="19"/>
      <w:del w:id="20" w:author="chan" w:date="2021-04-15T22:56:00Z">
        <w:r w:rsidRPr="00FD02D1" w:rsidDel="003919DE">
          <w:rPr>
            <w:sz w:val="20"/>
            <w:szCs w:val="20"/>
          </w:rPr>
          <w:delText>Reference Frame Changing</w:delText>
        </w:r>
      </w:del>
      <w:ins w:id="21" w:author="chan" w:date="2021-04-15T22:56:00Z">
        <w:r w:rsidR="003919DE">
          <w:rPr>
            <w:sz w:val="20"/>
            <w:szCs w:val="20"/>
          </w:rPr>
          <w:t>Coordinate Transformation</w:t>
        </w:r>
      </w:ins>
      <w:r w:rsidRPr="00FD02D1">
        <w:rPr>
          <w:sz w:val="20"/>
          <w:szCs w:val="20"/>
        </w:rPr>
        <w:t xml:space="preserve"> of F/T sensor</w:t>
      </w:r>
      <w:commentRangeEnd w:id="18"/>
      <w:r w:rsidR="00EB1291">
        <w:rPr>
          <w:rStyle w:val="a9"/>
        </w:rPr>
        <w:commentReference w:id="18"/>
      </w:r>
      <w:commentRangeEnd w:id="19"/>
      <w:r w:rsidR="00DC3481">
        <w:rPr>
          <w:rStyle w:val="a9"/>
        </w:rPr>
        <w:commentReference w:id="19"/>
      </w:r>
    </w:p>
    <w:p w14:paraId="152F686F" w14:textId="77777777" w:rsidR="008942A8" w:rsidRPr="00B42F61" w:rsidRDefault="008942A8" w:rsidP="00C66464">
      <w:pPr>
        <w:pStyle w:val="a3"/>
        <w:numPr>
          <w:ilvl w:val="0"/>
          <w:numId w:val="15"/>
        </w:numPr>
        <w:spacing w:line="0" w:lineRule="atLeast"/>
        <w:ind w:leftChars="0"/>
        <w:rPr>
          <w:color w:val="0070C0"/>
          <w:sz w:val="16"/>
          <w:szCs w:val="20"/>
        </w:rPr>
      </w:pPr>
      <w:r w:rsidRPr="00B42F61">
        <w:rPr>
          <w:color w:val="0070C0"/>
          <w:sz w:val="16"/>
          <w:szCs w:val="20"/>
        </w:rPr>
        <w:t>Transformation from sensor to tool</w:t>
      </w:r>
    </w:p>
    <w:p w14:paraId="56C61DB9" w14:textId="77777777" w:rsidR="008942A8" w:rsidRDefault="008942A8" w:rsidP="008942A8">
      <w:pPr>
        <w:pStyle w:val="a3"/>
        <w:numPr>
          <w:ilvl w:val="2"/>
          <w:numId w:val="1"/>
        </w:numPr>
        <w:spacing w:line="0" w:lineRule="atLeast"/>
        <w:ind w:leftChars="0"/>
        <w:rPr>
          <w:sz w:val="20"/>
          <w:szCs w:val="20"/>
        </w:rPr>
      </w:pPr>
      <w:r w:rsidRPr="008942A8">
        <w:rPr>
          <w:sz w:val="20"/>
          <w:szCs w:val="20"/>
        </w:rPr>
        <w:t>Motion Planning</w:t>
      </w:r>
      <w:r w:rsidR="00B71E28">
        <w:rPr>
          <w:sz w:val="20"/>
          <w:szCs w:val="20"/>
        </w:rPr>
        <w:t xml:space="preserve"> B</w:t>
      </w:r>
      <w:r w:rsidRPr="008942A8">
        <w:rPr>
          <w:sz w:val="20"/>
          <w:szCs w:val="20"/>
        </w:rPr>
        <w:t xml:space="preserve">ased on </w:t>
      </w:r>
      <w:r w:rsidR="00B71E28">
        <w:rPr>
          <w:sz w:val="20"/>
          <w:szCs w:val="20"/>
        </w:rPr>
        <w:t>A</w:t>
      </w:r>
      <w:r w:rsidRPr="008942A8">
        <w:rPr>
          <w:sz w:val="20"/>
          <w:szCs w:val="20"/>
        </w:rPr>
        <w:t xml:space="preserve">dmittance </w:t>
      </w:r>
      <w:r w:rsidR="00B71E28">
        <w:rPr>
          <w:sz w:val="20"/>
          <w:szCs w:val="20"/>
        </w:rPr>
        <w:t>Co</w:t>
      </w:r>
      <w:r w:rsidRPr="008942A8">
        <w:rPr>
          <w:sz w:val="20"/>
          <w:szCs w:val="20"/>
        </w:rPr>
        <w:t>ntrol</w:t>
      </w:r>
    </w:p>
    <w:p w14:paraId="096F3347" w14:textId="77777777" w:rsidR="00A03F68" w:rsidRDefault="00A03F68" w:rsidP="00FD02D1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 w:rsidRPr="00FD02D1">
        <w:rPr>
          <w:sz w:val="20"/>
          <w:szCs w:val="20"/>
        </w:rPr>
        <w:t xml:space="preserve">Discussion about Affection of </w:t>
      </w:r>
      <w:r w:rsidRPr="00FD02D1">
        <w:rPr>
          <w:rFonts w:hint="eastAsia"/>
          <w:sz w:val="20"/>
          <w:szCs w:val="20"/>
        </w:rPr>
        <w:t>Parameter Setti</w:t>
      </w:r>
      <w:r>
        <w:rPr>
          <w:rFonts w:hint="eastAsia"/>
          <w:sz w:val="20"/>
          <w:szCs w:val="20"/>
        </w:rPr>
        <w:t xml:space="preserve">ng </w:t>
      </w:r>
    </w:p>
    <w:p w14:paraId="0A0EE1F2" w14:textId="77777777" w:rsidR="00A03F68" w:rsidRPr="00B71E28" w:rsidRDefault="00A03F68" w:rsidP="00C66464">
      <w:pPr>
        <w:pStyle w:val="a3"/>
        <w:numPr>
          <w:ilvl w:val="0"/>
          <w:numId w:val="21"/>
        </w:numPr>
        <w:spacing w:line="0" w:lineRule="atLeast"/>
        <w:ind w:leftChars="0"/>
        <w:rPr>
          <w:color w:val="0070C0"/>
          <w:sz w:val="16"/>
          <w:szCs w:val="20"/>
        </w:rPr>
      </w:pPr>
      <w:r w:rsidRPr="00B71E28">
        <w:rPr>
          <w:color w:val="0070C0"/>
          <w:sz w:val="16"/>
          <w:szCs w:val="20"/>
        </w:rPr>
        <w:t>(K, Bi, Mi)</w:t>
      </w:r>
      <w:r w:rsidR="004C22D1" w:rsidRPr="00B71E28">
        <w:rPr>
          <w:color w:val="0070C0"/>
          <w:sz w:val="16"/>
          <w:szCs w:val="20"/>
        </w:rPr>
        <w:t xml:space="preserve"> </w:t>
      </w:r>
      <w:r w:rsidR="004C22D1" w:rsidRPr="00B71E28">
        <w:rPr>
          <w:color w:val="385623" w:themeColor="accent6" w:themeShade="80"/>
          <w:sz w:val="14"/>
          <w:szCs w:val="20"/>
        </w:rPr>
        <w:t>(w/</w:t>
      </w:r>
      <w:r w:rsidR="004C22D1" w:rsidRPr="00B71E28">
        <w:rPr>
          <w:rFonts w:hint="eastAsia"/>
          <w:color w:val="385623" w:themeColor="accent6" w:themeShade="80"/>
          <w:sz w:val="14"/>
          <w:szCs w:val="20"/>
        </w:rPr>
        <w:t>o</w:t>
      </w:r>
      <w:r w:rsidR="004C22D1" w:rsidRPr="00B71E28">
        <w:rPr>
          <w:color w:val="385623" w:themeColor="accent6" w:themeShade="80"/>
          <w:sz w:val="14"/>
          <w:szCs w:val="20"/>
        </w:rPr>
        <w:t xml:space="preserve"> numbers)</w:t>
      </w:r>
    </w:p>
    <w:p w14:paraId="77FEA866" w14:textId="77777777" w:rsidR="00FD02D1" w:rsidRPr="00B71E28" w:rsidRDefault="00FD02D1" w:rsidP="00C66464">
      <w:pPr>
        <w:pStyle w:val="a3"/>
        <w:numPr>
          <w:ilvl w:val="0"/>
          <w:numId w:val="21"/>
        </w:numPr>
        <w:spacing w:line="0" w:lineRule="atLeast"/>
        <w:ind w:leftChars="0"/>
        <w:rPr>
          <w:color w:val="0070C0"/>
          <w:sz w:val="16"/>
          <w:szCs w:val="20"/>
        </w:rPr>
      </w:pPr>
      <w:r w:rsidRPr="00B71E28">
        <w:rPr>
          <w:color w:val="0070C0"/>
          <w:sz w:val="16"/>
          <w:szCs w:val="20"/>
        </w:rPr>
        <w:lastRenderedPageBreak/>
        <w:t xml:space="preserve">Modes: Doctor Dragging and Auto navigation </w:t>
      </w:r>
      <w:r w:rsidRPr="00B71E28">
        <w:rPr>
          <w:color w:val="385623" w:themeColor="accent6" w:themeShade="80"/>
          <w:sz w:val="14"/>
          <w:szCs w:val="20"/>
        </w:rPr>
        <w:t>(</w:t>
      </w:r>
      <w:r w:rsidR="004C22D1" w:rsidRPr="00B71E28">
        <w:rPr>
          <w:color w:val="385623" w:themeColor="accent6" w:themeShade="80"/>
          <w:sz w:val="14"/>
          <w:szCs w:val="20"/>
        </w:rPr>
        <w:t xml:space="preserve">w/ numbers; </w:t>
      </w:r>
      <w:r w:rsidRPr="00B71E28">
        <w:rPr>
          <w:color w:val="385623" w:themeColor="accent6" w:themeShade="80"/>
          <w:sz w:val="14"/>
          <w:szCs w:val="20"/>
        </w:rPr>
        <w:t>get reasonable and suitable parameters first)</w:t>
      </w:r>
    </w:p>
    <w:p w14:paraId="7F8F46B0" w14:textId="77777777" w:rsidR="00811807" w:rsidRPr="00CA2C1D" w:rsidRDefault="00811807" w:rsidP="00A160D4">
      <w:pPr>
        <w:pStyle w:val="a3"/>
        <w:spacing w:line="0" w:lineRule="atLeast"/>
        <w:ind w:leftChars="0" w:left="937" w:firstLine="55"/>
        <w:rPr>
          <w:color w:val="0070C0"/>
          <w:sz w:val="16"/>
          <w:szCs w:val="20"/>
        </w:rPr>
      </w:pPr>
    </w:p>
    <w:p w14:paraId="3697D509" w14:textId="77777777" w:rsidR="00057D20" w:rsidRDefault="00847BFE" w:rsidP="00683843">
      <w:pPr>
        <w:pStyle w:val="a3"/>
        <w:numPr>
          <w:ilvl w:val="0"/>
          <w:numId w:val="1"/>
        </w:numPr>
        <w:spacing w:line="0" w:lineRule="atLeast"/>
        <w:ind w:leftChars="0"/>
        <w:rPr>
          <w:sz w:val="20"/>
          <w:szCs w:val="20"/>
        </w:rPr>
      </w:pPr>
      <w:r w:rsidRPr="00292CCC">
        <w:rPr>
          <w:sz w:val="20"/>
          <w:szCs w:val="20"/>
        </w:rPr>
        <w:t xml:space="preserve">Control of Endodontic </w:t>
      </w:r>
      <w:r w:rsidR="00FF49E4" w:rsidRPr="00292CCC">
        <w:rPr>
          <w:sz w:val="20"/>
          <w:szCs w:val="20"/>
        </w:rPr>
        <w:t>File</w:t>
      </w:r>
      <w:r w:rsidR="000D7426" w:rsidRPr="00292CCC">
        <w:rPr>
          <w:rFonts w:hint="eastAsia"/>
          <w:sz w:val="20"/>
          <w:szCs w:val="20"/>
        </w:rPr>
        <w:t xml:space="preserve"> </w:t>
      </w:r>
      <w:r w:rsidR="000D7426" w:rsidRPr="00292CCC">
        <w:rPr>
          <w:sz w:val="20"/>
          <w:szCs w:val="20"/>
        </w:rPr>
        <w:t>Rotation</w:t>
      </w:r>
      <w:r w:rsidR="00315FB4">
        <w:rPr>
          <w:sz w:val="20"/>
          <w:szCs w:val="20"/>
        </w:rPr>
        <w:t xml:space="preserve"> </w:t>
      </w:r>
      <w:r w:rsidR="00315FB4" w:rsidRPr="00315FB4">
        <w:rPr>
          <w:color w:val="7030A0"/>
          <w:sz w:val="16"/>
          <w:szCs w:val="20"/>
        </w:rPr>
        <w:t>(</w:t>
      </w:r>
      <w:r w:rsidR="00315FB4">
        <w:rPr>
          <w:color w:val="7030A0"/>
          <w:sz w:val="16"/>
          <w:szCs w:val="20"/>
        </w:rPr>
        <w:t>1</w:t>
      </w:r>
      <w:r w:rsidR="00850073">
        <w:rPr>
          <w:color w:val="7030A0"/>
          <w:sz w:val="16"/>
          <w:szCs w:val="20"/>
        </w:rPr>
        <w:t>5</w:t>
      </w:r>
      <w:r w:rsidR="00315FB4" w:rsidRPr="00315FB4">
        <w:rPr>
          <w:color w:val="7030A0"/>
          <w:sz w:val="16"/>
          <w:szCs w:val="20"/>
        </w:rPr>
        <w:t xml:space="preserve"> pages)</w:t>
      </w:r>
    </w:p>
    <w:p w14:paraId="79D480EC" w14:textId="77777777" w:rsidR="00F52D06" w:rsidRDefault="00F52D06" w:rsidP="00F52D06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roblem Definition</w:t>
      </w:r>
    </w:p>
    <w:p w14:paraId="6862E8F3" w14:textId="77777777" w:rsidR="00F52D06" w:rsidRPr="00F52D06" w:rsidRDefault="00F52D06" w:rsidP="00C66464">
      <w:pPr>
        <w:pStyle w:val="a3"/>
        <w:numPr>
          <w:ilvl w:val="0"/>
          <w:numId w:val="7"/>
        </w:numPr>
        <w:spacing w:line="0" w:lineRule="atLeast"/>
        <w:ind w:leftChars="0"/>
        <w:rPr>
          <w:color w:val="0070C0"/>
          <w:sz w:val="16"/>
          <w:szCs w:val="20"/>
        </w:rPr>
      </w:pPr>
      <w:r w:rsidRPr="00F52D06">
        <w:rPr>
          <w:color w:val="0070C0"/>
          <w:sz w:val="16"/>
          <w:szCs w:val="20"/>
        </w:rPr>
        <w:t>Main cause of Files Fracture</w:t>
      </w:r>
    </w:p>
    <w:p w14:paraId="358F9F00" w14:textId="77777777" w:rsidR="00F52D06" w:rsidRPr="00F52D06" w:rsidRDefault="00F52D06" w:rsidP="00C66464">
      <w:pPr>
        <w:pStyle w:val="a3"/>
        <w:numPr>
          <w:ilvl w:val="0"/>
          <w:numId w:val="7"/>
        </w:numPr>
        <w:spacing w:line="0" w:lineRule="atLeast"/>
        <w:ind w:leftChars="0"/>
        <w:rPr>
          <w:color w:val="0070C0"/>
          <w:sz w:val="16"/>
          <w:szCs w:val="20"/>
        </w:rPr>
      </w:pPr>
      <w:r w:rsidRPr="00F52D06">
        <w:rPr>
          <w:color w:val="0070C0"/>
          <w:sz w:val="16"/>
          <w:szCs w:val="20"/>
        </w:rPr>
        <w:t>File property</w:t>
      </w:r>
    </w:p>
    <w:p w14:paraId="61D38BFA" w14:textId="77777777" w:rsidR="00F52D06" w:rsidRPr="00292CCC" w:rsidRDefault="00F52D06" w:rsidP="00F52D06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 w:rsidRPr="00F52D06">
        <w:rPr>
          <w:color w:val="FF0000"/>
          <w:sz w:val="20"/>
          <w:szCs w:val="20"/>
          <w:highlight w:val="yellow"/>
        </w:rPr>
        <w:t xml:space="preserve">The Proposed </w:t>
      </w:r>
      <w:r w:rsidRPr="00F52D06">
        <w:rPr>
          <w:rFonts w:hint="eastAsia"/>
          <w:color w:val="FF0000"/>
          <w:sz w:val="20"/>
          <w:szCs w:val="20"/>
          <w:highlight w:val="yellow"/>
        </w:rPr>
        <w:t>Method</w:t>
      </w:r>
      <w:r w:rsidRPr="00F52D06">
        <w:rPr>
          <w:color w:val="FF0000"/>
          <w:sz w:val="20"/>
          <w:szCs w:val="20"/>
          <w:highlight w:val="yellow"/>
        </w:rPr>
        <w:t xml:space="preserve"> and Theorem</w:t>
      </w:r>
    </w:p>
    <w:p w14:paraId="0BADF2E1" w14:textId="77777777" w:rsidR="00786EF9" w:rsidRPr="00786EF9" w:rsidRDefault="00786EF9" w:rsidP="00C66464">
      <w:pPr>
        <w:pStyle w:val="a3"/>
        <w:numPr>
          <w:ilvl w:val="0"/>
          <w:numId w:val="2"/>
        </w:numPr>
        <w:spacing w:line="0" w:lineRule="atLeast"/>
        <w:ind w:leftChars="0"/>
        <w:rPr>
          <w:vanish/>
          <w:sz w:val="20"/>
          <w:szCs w:val="20"/>
        </w:rPr>
      </w:pPr>
    </w:p>
    <w:p w14:paraId="2B4B5B49" w14:textId="77777777" w:rsidR="009C011A" w:rsidRPr="00811807" w:rsidRDefault="00344343" w:rsidP="00C66464">
      <w:pPr>
        <w:pStyle w:val="a3"/>
        <w:numPr>
          <w:ilvl w:val="0"/>
          <w:numId w:val="22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CACS2020</w:t>
      </w:r>
      <w:r w:rsidR="00B71E28">
        <w:rPr>
          <w:color w:val="0070C0"/>
          <w:sz w:val="16"/>
          <w:szCs w:val="20"/>
        </w:rPr>
        <w:t xml:space="preserve"> p</w:t>
      </w:r>
      <w:r w:rsidR="009C011A" w:rsidRPr="00811807">
        <w:rPr>
          <w:color w:val="0070C0"/>
          <w:sz w:val="16"/>
          <w:szCs w:val="20"/>
        </w:rPr>
        <w:t>rototype1</w:t>
      </w:r>
    </w:p>
    <w:p w14:paraId="04F9C62E" w14:textId="77777777" w:rsidR="00B71E28" w:rsidRDefault="00B24897" w:rsidP="00C66464">
      <w:pPr>
        <w:pStyle w:val="a3"/>
        <w:numPr>
          <w:ilvl w:val="0"/>
          <w:numId w:val="22"/>
        </w:numPr>
        <w:spacing w:line="0" w:lineRule="atLeast"/>
        <w:ind w:leftChars="0"/>
        <w:rPr>
          <w:color w:val="0070C0"/>
          <w:sz w:val="16"/>
          <w:szCs w:val="20"/>
        </w:rPr>
      </w:pPr>
      <w:r>
        <w:rPr>
          <w:color w:val="0070C0"/>
          <w:sz w:val="16"/>
          <w:szCs w:val="20"/>
        </w:rPr>
        <w:t>Motion Planning: sections</w:t>
      </w:r>
      <w:r w:rsidR="00B71E28">
        <w:rPr>
          <w:color w:val="0070C0"/>
          <w:sz w:val="16"/>
          <w:szCs w:val="20"/>
        </w:rPr>
        <w:t xml:space="preserve"> + </w:t>
      </w:r>
      <w:r w:rsidR="000E7B78">
        <w:rPr>
          <w:color w:val="0070C0"/>
          <w:sz w:val="16"/>
          <w:szCs w:val="20"/>
        </w:rPr>
        <w:t xml:space="preserve">how to move when </w:t>
      </w:r>
      <w:r w:rsidR="00B71E28">
        <w:rPr>
          <w:color w:val="0070C0"/>
          <w:sz w:val="16"/>
          <w:szCs w:val="20"/>
        </w:rPr>
        <w:t>reverse</w:t>
      </w:r>
      <w:r w:rsidR="000E7B78">
        <w:rPr>
          <w:color w:val="0070C0"/>
          <w:sz w:val="16"/>
          <w:szCs w:val="20"/>
        </w:rPr>
        <w:t xml:space="preserve"> (refer to the paper of Prof. Tsao)</w:t>
      </w:r>
    </w:p>
    <w:p w14:paraId="7D349133" w14:textId="77777777" w:rsidR="00E009DE" w:rsidRDefault="00407092" w:rsidP="00C66464">
      <w:pPr>
        <w:pStyle w:val="a3"/>
        <w:numPr>
          <w:ilvl w:val="0"/>
          <w:numId w:val="22"/>
        </w:numPr>
        <w:spacing w:line="0" w:lineRule="atLeast"/>
        <w:ind w:leftChars="0"/>
        <w:rPr>
          <w:color w:val="0070C0"/>
          <w:sz w:val="16"/>
          <w:szCs w:val="20"/>
        </w:rPr>
      </w:pPr>
      <w:r w:rsidRPr="00811807">
        <w:rPr>
          <w:color w:val="0070C0"/>
          <w:sz w:val="16"/>
          <w:szCs w:val="20"/>
        </w:rPr>
        <w:t>Current threshold setting</w:t>
      </w:r>
    </w:p>
    <w:p w14:paraId="64B33E19" w14:textId="77777777" w:rsidR="00F52D06" w:rsidRPr="00811807" w:rsidRDefault="00F52D06" w:rsidP="00811807">
      <w:pPr>
        <w:pStyle w:val="a3"/>
        <w:spacing w:line="0" w:lineRule="atLeast"/>
        <w:ind w:leftChars="0" w:left="937" w:firstLine="55"/>
        <w:rPr>
          <w:color w:val="0070C0"/>
          <w:sz w:val="16"/>
          <w:szCs w:val="20"/>
        </w:rPr>
      </w:pPr>
    </w:p>
    <w:p w14:paraId="4B622690" w14:textId="77777777" w:rsidR="00683843" w:rsidRDefault="003E0C15" w:rsidP="00683843">
      <w:pPr>
        <w:pStyle w:val="a3"/>
        <w:numPr>
          <w:ilvl w:val="0"/>
          <w:numId w:val="1"/>
        </w:numPr>
        <w:spacing w:line="0" w:lineRule="atLeast"/>
        <w:ind w:leftChars="0"/>
        <w:rPr>
          <w:sz w:val="20"/>
          <w:szCs w:val="20"/>
        </w:rPr>
      </w:pPr>
      <w:r w:rsidRPr="00683843">
        <w:rPr>
          <w:sz w:val="20"/>
          <w:szCs w:val="20"/>
        </w:rPr>
        <w:t>Experiment</w:t>
      </w:r>
      <w:r w:rsidR="0053232C" w:rsidRPr="00683843">
        <w:rPr>
          <w:sz w:val="20"/>
          <w:szCs w:val="20"/>
        </w:rPr>
        <w:t>al Results</w:t>
      </w:r>
      <w:r w:rsidR="00315FB4">
        <w:rPr>
          <w:sz w:val="20"/>
          <w:szCs w:val="20"/>
        </w:rPr>
        <w:t xml:space="preserve"> </w:t>
      </w:r>
      <w:r w:rsidR="00315FB4" w:rsidRPr="00315FB4">
        <w:rPr>
          <w:color w:val="7030A0"/>
          <w:sz w:val="16"/>
          <w:szCs w:val="20"/>
        </w:rPr>
        <w:t>(</w:t>
      </w:r>
      <w:r w:rsidR="00315FB4">
        <w:rPr>
          <w:color w:val="7030A0"/>
          <w:sz w:val="16"/>
          <w:szCs w:val="20"/>
        </w:rPr>
        <w:t>20</w:t>
      </w:r>
      <w:r w:rsidR="00315FB4" w:rsidRPr="00315FB4">
        <w:rPr>
          <w:color w:val="7030A0"/>
          <w:sz w:val="16"/>
          <w:szCs w:val="20"/>
        </w:rPr>
        <w:t xml:space="preserve"> pages)</w:t>
      </w:r>
    </w:p>
    <w:p w14:paraId="0F6E4838" w14:textId="77777777" w:rsidR="00F52D06" w:rsidRDefault="00F52D06" w:rsidP="00F52D06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E</w:t>
      </w:r>
      <w:r>
        <w:rPr>
          <w:sz w:val="20"/>
          <w:szCs w:val="20"/>
        </w:rPr>
        <w:t>xperimental Setup</w:t>
      </w:r>
    </w:p>
    <w:p w14:paraId="14D54105" w14:textId="77777777" w:rsidR="00F52D06" w:rsidRPr="00F52D06" w:rsidRDefault="00F52D06" w:rsidP="00C66464">
      <w:pPr>
        <w:pStyle w:val="a3"/>
        <w:numPr>
          <w:ilvl w:val="0"/>
          <w:numId w:val="8"/>
        </w:numPr>
        <w:spacing w:line="0" w:lineRule="atLeast"/>
        <w:ind w:leftChars="0"/>
        <w:rPr>
          <w:rStyle w:val="fontstyle01"/>
        </w:rPr>
      </w:pPr>
      <w:r>
        <w:rPr>
          <w:rStyle w:val="fontstyle01"/>
        </w:rPr>
        <w:t xml:space="preserve">Communication protocol – </w:t>
      </w:r>
      <w:proofErr w:type="spellStart"/>
      <w:r>
        <w:rPr>
          <w:rStyle w:val="fontstyle01"/>
        </w:rPr>
        <w:t>EtherCAT</w:t>
      </w:r>
      <w:proofErr w:type="spellEnd"/>
      <w:r>
        <w:rPr>
          <w:rStyle w:val="fontstyle01"/>
        </w:rPr>
        <w:t>, RTOS – NI target</w:t>
      </w:r>
    </w:p>
    <w:p w14:paraId="542C2AE4" w14:textId="77777777" w:rsidR="00F52D06" w:rsidRPr="00F52D06" w:rsidRDefault="00F52D06" w:rsidP="00C66464">
      <w:pPr>
        <w:pStyle w:val="a3"/>
        <w:numPr>
          <w:ilvl w:val="0"/>
          <w:numId w:val="8"/>
        </w:numPr>
        <w:spacing w:line="0" w:lineRule="atLeast"/>
        <w:ind w:leftChars="0"/>
        <w:rPr>
          <w:rStyle w:val="fontstyle01"/>
        </w:rPr>
      </w:pPr>
      <w:r w:rsidRPr="00F52D06">
        <w:rPr>
          <w:rStyle w:val="fontstyle01"/>
        </w:rPr>
        <w:t xml:space="preserve">For 6.2 experiment: (Stewart-Platform + </w:t>
      </w:r>
      <w:proofErr w:type="spellStart"/>
      <w:r w:rsidRPr="00F52D06">
        <w:rPr>
          <w:rStyle w:val="fontstyle01"/>
        </w:rPr>
        <w:t>PhaseSpace</w:t>
      </w:r>
      <w:proofErr w:type="spellEnd"/>
      <w:r w:rsidRPr="00F52D06">
        <w:rPr>
          <w:rStyle w:val="fontstyle01"/>
        </w:rPr>
        <w:t xml:space="preserve"> + markers)</w:t>
      </w:r>
    </w:p>
    <w:p w14:paraId="3D765102" w14:textId="77777777" w:rsidR="00F52D06" w:rsidRPr="00F52D06" w:rsidRDefault="00F52D06" w:rsidP="00C66464">
      <w:pPr>
        <w:pStyle w:val="a3"/>
        <w:numPr>
          <w:ilvl w:val="0"/>
          <w:numId w:val="8"/>
        </w:numPr>
        <w:spacing w:line="0" w:lineRule="atLeast"/>
        <w:ind w:leftChars="0"/>
        <w:rPr>
          <w:rStyle w:val="fontstyle01"/>
        </w:rPr>
      </w:pPr>
      <w:r w:rsidRPr="00F52D06">
        <w:rPr>
          <w:rStyle w:val="fontstyle01"/>
          <w:rFonts w:hint="eastAsia"/>
        </w:rPr>
        <w:t xml:space="preserve">For </w:t>
      </w:r>
      <w:r w:rsidRPr="00F52D06">
        <w:rPr>
          <w:rStyle w:val="fontstyle01"/>
        </w:rPr>
        <w:t>6</w:t>
      </w:r>
      <w:r w:rsidRPr="00F52D06">
        <w:rPr>
          <w:rStyle w:val="fontstyle01"/>
          <w:rFonts w:hint="eastAsia"/>
        </w:rPr>
        <w:t>.3</w:t>
      </w:r>
      <w:r w:rsidRPr="00F52D06">
        <w:rPr>
          <w:rStyle w:val="fontstyle01"/>
        </w:rPr>
        <w:t xml:space="preserve"> 6.4</w:t>
      </w:r>
      <w:r w:rsidRPr="00F52D06">
        <w:rPr>
          <w:rStyle w:val="fontstyle01"/>
          <w:rFonts w:hint="eastAsia"/>
        </w:rPr>
        <w:t xml:space="preserve"> exp</w:t>
      </w:r>
      <w:r w:rsidRPr="00F52D06">
        <w:rPr>
          <w:rStyle w:val="fontstyle01"/>
        </w:rPr>
        <w:t>eriments</w:t>
      </w:r>
      <w:r w:rsidRPr="00F52D06">
        <w:rPr>
          <w:rStyle w:val="fontstyle01"/>
          <w:rFonts w:hint="eastAsia"/>
        </w:rPr>
        <w:t xml:space="preserve">: </w:t>
      </w:r>
      <w:r w:rsidRPr="00F52D06">
        <w:rPr>
          <w:rStyle w:val="fontstyle01"/>
        </w:rPr>
        <w:t>(Acrylic root canal model + truth tooth)</w:t>
      </w:r>
    </w:p>
    <w:p w14:paraId="7F0E8DF1" w14:textId="05A316B6" w:rsidR="00F52D06" w:rsidRDefault="00244E9A" w:rsidP="00F52D06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ins w:id="22" w:author="cjw" w:date="2021-04-15T22:18:00Z">
        <w:r>
          <w:rPr>
            <w:sz w:val="20"/>
            <w:szCs w:val="20"/>
          </w:rPr>
          <w:t xml:space="preserve">Accuracy of </w:t>
        </w:r>
      </w:ins>
      <w:commentRangeStart w:id="23"/>
      <w:commentRangeStart w:id="24"/>
      <w:del w:id="25" w:author="cjw" w:date="2021-04-15T22:18:00Z">
        <w:r w:rsidR="00F52D06" w:rsidDel="00244E9A">
          <w:rPr>
            <w:rFonts w:hint="eastAsia"/>
            <w:sz w:val="20"/>
            <w:szCs w:val="20"/>
          </w:rPr>
          <w:delText>D</w:delText>
        </w:r>
        <w:r w:rsidR="00F52D06" w:rsidDel="00244E9A">
          <w:rPr>
            <w:sz w:val="20"/>
            <w:szCs w:val="20"/>
          </w:rPr>
          <w:delText>r</w:delText>
        </w:r>
        <w:r w:rsidR="000E7B78" w:rsidDel="00244E9A">
          <w:rPr>
            <w:sz w:val="20"/>
            <w:szCs w:val="20"/>
          </w:rPr>
          <w:delText>i</w:delText>
        </w:r>
        <w:r w:rsidR="00F52D06" w:rsidDel="00244E9A">
          <w:rPr>
            <w:sz w:val="20"/>
            <w:szCs w:val="20"/>
          </w:rPr>
          <w:delText xml:space="preserve">lling and </w:delText>
        </w:r>
      </w:del>
      <w:r w:rsidR="00F52D06">
        <w:rPr>
          <w:sz w:val="20"/>
          <w:szCs w:val="20"/>
        </w:rPr>
        <w:t>Sel</w:t>
      </w:r>
      <w:r w:rsidR="000E7B78">
        <w:rPr>
          <w:sz w:val="20"/>
          <w:szCs w:val="20"/>
        </w:rPr>
        <w:t>f</w:t>
      </w:r>
      <w:r w:rsidR="00F52D06">
        <w:rPr>
          <w:sz w:val="20"/>
          <w:szCs w:val="20"/>
        </w:rPr>
        <w:t>-</w:t>
      </w:r>
      <w:del w:id="26" w:author="cjw" w:date="2021-04-15T22:15:00Z">
        <w:r w:rsidR="00F52D06" w:rsidDel="00DF01DC">
          <w:rPr>
            <w:sz w:val="20"/>
            <w:szCs w:val="20"/>
          </w:rPr>
          <w:delText>alignment</w:delText>
        </w:r>
      </w:del>
      <w:commentRangeEnd w:id="23"/>
      <w:commentRangeEnd w:id="24"/>
      <w:ins w:id="27" w:author="cjw" w:date="2021-04-15T22:15:00Z">
        <w:r w:rsidR="00DF01DC">
          <w:rPr>
            <w:sz w:val="20"/>
            <w:szCs w:val="20"/>
          </w:rPr>
          <w:t>Alignment</w:t>
        </w:r>
      </w:ins>
      <w:r w:rsidR="000E7B78">
        <w:rPr>
          <w:rStyle w:val="a9"/>
        </w:rPr>
        <w:commentReference w:id="23"/>
      </w:r>
      <w:r w:rsidR="00876087">
        <w:rPr>
          <w:rStyle w:val="a9"/>
        </w:rPr>
        <w:commentReference w:id="24"/>
      </w:r>
      <w:ins w:id="28" w:author="cjw" w:date="2021-04-15T22:18:00Z">
        <w:r>
          <w:rPr>
            <w:sz w:val="20"/>
            <w:szCs w:val="20"/>
          </w:rPr>
          <w:t xml:space="preserve"> During Drilling</w:t>
        </w:r>
      </w:ins>
    </w:p>
    <w:p w14:paraId="6C685D0B" w14:textId="77777777" w:rsidR="00422F86" w:rsidRPr="00422F86" w:rsidRDefault="00422F86" w:rsidP="00C66464">
      <w:pPr>
        <w:pStyle w:val="a3"/>
        <w:numPr>
          <w:ilvl w:val="0"/>
          <w:numId w:val="9"/>
        </w:numPr>
        <w:ind w:leftChars="0"/>
        <w:rPr>
          <w:rFonts w:ascii="Calibri" w:hAnsi="Calibri" w:cs="Calibri"/>
          <w:color w:val="0070C0"/>
          <w:sz w:val="16"/>
          <w:szCs w:val="16"/>
        </w:rPr>
      </w:pPr>
      <w:r w:rsidRPr="00422F86">
        <w:rPr>
          <w:rFonts w:ascii="Calibri" w:hAnsi="Calibri" w:cs="Calibri"/>
          <w:color w:val="0070C0"/>
          <w:sz w:val="16"/>
          <w:szCs w:val="16"/>
        </w:rPr>
        <w:t xml:space="preserve">Validation of </w:t>
      </w:r>
      <w:r>
        <w:rPr>
          <w:rFonts w:ascii="Calibri" w:hAnsi="Calibri" w:cs="Calibri"/>
          <w:color w:val="0070C0"/>
          <w:sz w:val="16"/>
          <w:szCs w:val="16"/>
        </w:rPr>
        <w:t>admittance control</w:t>
      </w:r>
    </w:p>
    <w:p w14:paraId="7AC670FE" w14:textId="77777777" w:rsidR="00F52D06" w:rsidRPr="00F52D06" w:rsidRDefault="00F52D06" w:rsidP="00C66464">
      <w:pPr>
        <w:pStyle w:val="a3"/>
        <w:numPr>
          <w:ilvl w:val="0"/>
          <w:numId w:val="9"/>
        </w:numPr>
        <w:spacing w:line="0" w:lineRule="atLeast"/>
        <w:ind w:leftChars="0"/>
        <w:rPr>
          <w:rFonts w:ascii="Calibri" w:hAnsi="Calibri" w:cs="Calibri"/>
          <w:color w:val="0070C0"/>
          <w:sz w:val="16"/>
          <w:szCs w:val="16"/>
        </w:rPr>
      </w:pPr>
      <w:r w:rsidRPr="00F52D06">
        <w:rPr>
          <w:rFonts w:ascii="Calibri" w:hAnsi="Calibri" w:cs="Calibri"/>
          <w:color w:val="0070C0"/>
          <w:sz w:val="16"/>
          <w:szCs w:val="16"/>
        </w:rPr>
        <w:t>Metrics: position comparison between the target and the robot</w:t>
      </w:r>
    </w:p>
    <w:p w14:paraId="29E9C62C" w14:textId="5729842D" w:rsidR="00422F86" w:rsidRPr="00422F86" w:rsidRDefault="00244E9A" w:rsidP="00422F86">
      <w:pPr>
        <w:pStyle w:val="a3"/>
        <w:numPr>
          <w:ilvl w:val="1"/>
          <w:numId w:val="1"/>
        </w:numPr>
        <w:spacing w:line="0" w:lineRule="atLeast"/>
        <w:ind w:leftChars="0"/>
        <w:rPr>
          <w:rStyle w:val="fontstyle01"/>
          <w:rFonts w:asciiTheme="minorHAnsi" w:hAnsiTheme="minorHAnsi" w:cstheme="minorBidi"/>
          <w:color w:val="auto"/>
          <w:sz w:val="20"/>
          <w:szCs w:val="20"/>
        </w:rPr>
      </w:pPr>
      <w:ins w:id="29" w:author="cjw" w:date="2021-04-15T22:19:00Z">
        <w:r>
          <w:rPr>
            <w:sz w:val="20"/>
            <w:szCs w:val="20"/>
          </w:rPr>
          <w:t xml:space="preserve">Efficacy of the </w:t>
        </w:r>
      </w:ins>
      <w:r w:rsidR="00F52D06">
        <w:rPr>
          <w:rFonts w:hint="eastAsia"/>
          <w:sz w:val="20"/>
          <w:szCs w:val="20"/>
        </w:rPr>
        <w:t>C</w:t>
      </w:r>
      <w:r w:rsidR="00F52D06">
        <w:rPr>
          <w:sz w:val="20"/>
          <w:szCs w:val="20"/>
        </w:rPr>
        <w:t>ontrol of Endodontic File Rotation</w:t>
      </w:r>
      <w:bookmarkStart w:id="30" w:name="_Hlk69382166"/>
    </w:p>
    <w:p w14:paraId="0864503E" w14:textId="6C53DBD4" w:rsidR="00422F86" w:rsidRDefault="00422F86" w:rsidP="00C66464">
      <w:pPr>
        <w:pStyle w:val="a3"/>
        <w:numPr>
          <w:ilvl w:val="0"/>
          <w:numId w:val="10"/>
        </w:numPr>
        <w:ind w:leftChars="0"/>
        <w:rPr>
          <w:rStyle w:val="fontstyle01"/>
        </w:rPr>
      </w:pPr>
      <w:commentRangeStart w:id="31"/>
      <w:r w:rsidRPr="00422F86">
        <w:rPr>
          <w:rStyle w:val="fontstyle01"/>
        </w:rPr>
        <w:t>Validation of</w:t>
      </w:r>
      <w:r w:rsidRPr="00422F86">
        <w:t xml:space="preserve"> </w:t>
      </w:r>
      <w:del w:id="32" w:author="chan" w:date="2021-04-15T22:54:00Z">
        <w:r w:rsidRPr="00B42F61" w:rsidDel="007C2456">
          <w:rPr>
            <w:rStyle w:val="fontstyle01"/>
          </w:rPr>
          <w:delText>Completeness</w:delText>
        </w:r>
        <w:r w:rsidRPr="00422F86" w:rsidDel="007C2456">
          <w:rPr>
            <w:rStyle w:val="fontstyle01"/>
          </w:rPr>
          <w:delText xml:space="preserve"> </w:delText>
        </w:r>
      </w:del>
      <w:r w:rsidRPr="00422F86">
        <w:rPr>
          <w:rStyle w:val="fontstyle01"/>
        </w:rPr>
        <w:t>Self-alignment Mode</w:t>
      </w:r>
      <w:commentRangeEnd w:id="31"/>
      <w:r w:rsidR="00810729">
        <w:rPr>
          <w:rStyle w:val="a9"/>
        </w:rPr>
        <w:commentReference w:id="31"/>
      </w:r>
    </w:p>
    <w:p w14:paraId="0B670E3A" w14:textId="77777777" w:rsidR="00B42F61" w:rsidRPr="00B42F61" w:rsidRDefault="00B42F61" w:rsidP="00C66464">
      <w:pPr>
        <w:pStyle w:val="a3"/>
        <w:numPr>
          <w:ilvl w:val="0"/>
          <w:numId w:val="10"/>
        </w:numPr>
        <w:spacing w:line="0" w:lineRule="atLeast"/>
        <w:ind w:leftChars="0"/>
        <w:rPr>
          <w:rStyle w:val="fontstyle01"/>
        </w:rPr>
      </w:pPr>
      <w:r w:rsidRPr="00B42F61">
        <w:rPr>
          <w:rStyle w:val="fontstyle01"/>
        </w:rPr>
        <w:t xml:space="preserve">Metrics: </w:t>
      </w:r>
      <w:r w:rsidRPr="00F52D06">
        <w:rPr>
          <w:rStyle w:val="fontstyle01"/>
        </w:rPr>
        <w:t>time, completeness and file breakage</w:t>
      </w:r>
    </w:p>
    <w:p w14:paraId="0B99874A" w14:textId="3E42433D" w:rsidR="00B42F61" w:rsidRDefault="001044C8" w:rsidP="00C66464">
      <w:pPr>
        <w:pStyle w:val="a3"/>
        <w:numPr>
          <w:ilvl w:val="0"/>
          <w:numId w:val="10"/>
        </w:numPr>
        <w:spacing w:line="0" w:lineRule="atLeast"/>
        <w:ind w:leftChars="0"/>
        <w:rPr>
          <w:rStyle w:val="fontstyle01"/>
        </w:rPr>
      </w:pPr>
      <w:ins w:id="33" w:author="chan" w:date="2021-04-17T19:41:00Z">
        <w:r>
          <w:rPr>
            <w:rStyle w:val="fontstyle01"/>
          </w:rPr>
          <w:t>Completen</w:t>
        </w:r>
      </w:ins>
      <w:ins w:id="34" w:author="chan" w:date="2021-04-17T19:42:00Z">
        <w:r>
          <w:rPr>
            <w:rStyle w:val="fontstyle01"/>
          </w:rPr>
          <w:t xml:space="preserve">ess </w:t>
        </w:r>
      </w:ins>
      <w:bookmarkStart w:id="35" w:name="_GoBack"/>
      <w:bookmarkEnd w:id="35"/>
      <w:r w:rsidR="00B42F61" w:rsidRPr="00B42F61">
        <w:rPr>
          <w:rStyle w:val="fontstyle01"/>
        </w:rPr>
        <w:t>definition: comparison of pixel area before and after experiment via image</w:t>
      </w:r>
    </w:p>
    <w:p w14:paraId="1BE7C88C" w14:textId="6DE4F8EB" w:rsidR="00B42F61" w:rsidRDefault="00B42F61" w:rsidP="00B42F61">
      <w:pPr>
        <w:pStyle w:val="a3"/>
        <w:numPr>
          <w:ilvl w:val="1"/>
          <w:numId w:val="1"/>
        </w:numPr>
        <w:spacing w:line="0" w:lineRule="atLeast"/>
        <w:ind w:leftChars="0"/>
        <w:rPr>
          <w:sz w:val="20"/>
          <w:szCs w:val="20"/>
        </w:rPr>
      </w:pPr>
      <w:commentRangeStart w:id="36"/>
      <w:commentRangeStart w:id="37"/>
      <w:r>
        <w:rPr>
          <w:sz w:val="20"/>
          <w:szCs w:val="20"/>
        </w:rPr>
        <w:t>Preclinical Evaluation</w:t>
      </w:r>
      <w:commentRangeEnd w:id="36"/>
      <w:r w:rsidR="00422F86">
        <w:rPr>
          <w:rStyle w:val="a9"/>
        </w:rPr>
        <w:commentReference w:id="36"/>
      </w:r>
      <w:commentRangeEnd w:id="37"/>
      <w:ins w:id="38" w:author="cjw" w:date="2021-04-15T22:19:00Z">
        <w:r w:rsidR="008838F0">
          <w:rPr>
            <w:sz w:val="20"/>
            <w:szCs w:val="20"/>
          </w:rPr>
          <w:t xml:space="preserve"> of Robot-Assisted RCT</w:t>
        </w:r>
      </w:ins>
      <w:r w:rsidR="00282D8A">
        <w:rPr>
          <w:rStyle w:val="a9"/>
        </w:rPr>
        <w:commentReference w:id="37"/>
      </w:r>
    </w:p>
    <w:p w14:paraId="26057236" w14:textId="77777777" w:rsidR="00B42F61" w:rsidRPr="00B42F61" w:rsidRDefault="00422F86" w:rsidP="00C66464">
      <w:pPr>
        <w:pStyle w:val="a3"/>
        <w:numPr>
          <w:ilvl w:val="0"/>
          <w:numId w:val="11"/>
        </w:numPr>
        <w:spacing w:line="0" w:lineRule="atLeast"/>
        <w:ind w:leftChars="0"/>
        <w:rPr>
          <w:rStyle w:val="fontstyle01"/>
        </w:rPr>
      </w:pPr>
      <w:bookmarkStart w:id="39" w:name="_Hlk69391752"/>
      <w:r>
        <w:rPr>
          <w:rStyle w:val="fontstyle01"/>
        </w:rPr>
        <w:t xml:space="preserve">Validation of </w:t>
      </w:r>
      <w:r w:rsidR="00B42F61">
        <w:rPr>
          <w:rStyle w:val="fontstyle01"/>
        </w:rPr>
        <w:t>Repetitive Experiment</w:t>
      </w:r>
    </w:p>
    <w:bookmarkEnd w:id="39"/>
    <w:p w14:paraId="39FB42CE" w14:textId="61DC83E7" w:rsidR="00B42F61" w:rsidRDefault="00B42F61" w:rsidP="00C66464">
      <w:pPr>
        <w:pStyle w:val="a3"/>
        <w:numPr>
          <w:ilvl w:val="0"/>
          <w:numId w:val="11"/>
        </w:numPr>
        <w:spacing w:line="0" w:lineRule="atLeast"/>
        <w:ind w:leftChars="0"/>
        <w:rPr>
          <w:ins w:id="40" w:author="cjw" w:date="2021-04-15T22:16:00Z"/>
          <w:rStyle w:val="fontstyle01"/>
        </w:rPr>
      </w:pPr>
      <w:r>
        <w:rPr>
          <w:rStyle w:val="fontstyle01"/>
        </w:rPr>
        <w:t>Metrics: file breakage(Y/N), compare w/o reverse</w:t>
      </w:r>
    </w:p>
    <w:p w14:paraId="63BD2C0D" w14:textId="77777777" w:rsidR="00876087" w:rsidRDefault="00876087">
      <w:pPr>
        <w:pStyle w:val="a3"/>
        <w:spacing w:line="0" w:lineRule="atLeast"/>
        <w:ind w:leftChars="0" w:left="1680"/>
        <w:rPr>
          <w:rStyle w:val="fontstyle01"/>
        </w:rPr>
        <w:pPrChange w:id="41" w:author="cjw" w:date="2021-04-15T22:16:00Z">
          <w:pPr>
            <w:pStyle w:val="a3"/>
            <w:numPr>
              <w:numId w:val="11"/>
            </w:numPr>
            <w:spacing w:line="0" w:lineRule="atLeast"/>
            <w:ind w:leftChars="0" w:left="1680" w:hanging="480"/>
          </w:pPr>
        </w:pPrChange>
      </w:pPr>
    </w:p>
    <w:bookmarkEnd w:id="30"/>
    <w:p w14:paraId="3B81A6B6" w14:textId="4DDE625D" w:rsidR="0053688D" w:rsidRPr="00B42F61" w:rsidRDefault="003E0C15" w:rsidP="00B42F61">
      <w:pPr>
        <w:pStyle w:val="a3"/>
        <w:numPr>
          <w:ilvl w:val="0"/>
          <w:numId w:val="1"/>
        </w:numPr>
        <w:spacing w:line="0" w:lineRule="atLeast"/>
        <w:ind w:leftChars="0"/>
        <w:rPr>
          <w:sz w:val="20"/>
          <w:szCs w:val="20"/>
        </w:rPr>
      </w:pPr>
      <w:r w:rsidRPr="00B42F61">
        <w:rPr>
          <w:sz w:val="20"/>
          <w:szCs w:val="20"/>
        </w:rPr>
        <w:t>Conclusion</w:t>
      </w:r>
      <w:r w:rsidR="00DC54EF" w:rsidRPr="00B42F61">
        <w:rPr>
          <w:sz w:val="20"/>
          <w:szCs w:val="20"/>
        </w:rPr>
        <w:t>s</w:t>
      </w:r>
      <w:r w:rsidRPr="00B42F61">
        <w:rPr>
          <w:sz w:val="20"/>
          <w:szCs w:val="20"/>
        </w:rPr>
        <w:t xml:space="preserve"> and Future </w:t>
      </w:r>
      <w:del w:id="42" w:author="cjw" w:date="2021-04-15T22:15:00Z">
        <w:r w:rsidRPr="00B42F61" w:rsidDel="009E5D0C">
          <w:rPr>
            <w:sz w:val="20"/>
            <w:szCs w:val="20"/>
          </w:rPr>
          <w:delText>work</w:delText>
        </w:r>
        <w:r w:rsidR="00DC54EF" w:rsidRPr="00B42F61" w:rsidDel="009E5D0C">
          <w:rPr>
            <w:sz w:val="20"/>
            <w:szCs w:val="20"/>
          </w:rPr>
          <w:delText>s</w:delText>
        </w:r>
      </w:del>
      <w:proofErr w:type="gramStart"/>
      <w:ins w:id="43" w:author="cjw" w:date="2021-04-15T22:15:00Z">
        <w:r w:rsidR="009E5D0C">
          <w:rPr>
            <w:sz w:val="20"/>
            <w:szCs w:val="20"/>
          </w:rPr>
          <w:t>W</w:t>
        </w:r>
        <w:r w:rsidR="009E5D0C" w:rsidRPr="00B42F61">
          <w:rPr>
            <w:sz w:val="20"/>
            <w:szCs w:val="20"/>
          </w:rPr>
          <w:t>orks</w:t>
        </w:r>
      </w:ins>
      <w:r w:rsidR="00315FB4" w:rsidRPr="00315FB4">
        <w:rPr>
          <w:color w:val="7030A0"/>
          <w:sz w:val="16"/>
          <w:szCs w:val="20"/>
        </w:rPr>
        <w:t>(</w:t>
      </w:r>
      <w:proofErr w:type="gramEnd"/>
      <w:r w:rsidR="00315FB4">
        <w:rPr>
          <w:color w:val="7030A0"/>
          <w:sz w:val="16"/>
          <w:szCs w:val="20"/>
        </w:rPr>
        <w:t>1</w:t>
      </w:r>
      <w:r w:rsidR="00315FB4" w:rsidRPr="00315FB4">
        <w:rPr>
          <w:color w:val="7030A0"/>
          <w:sz w:val="16"/>
          <w:szCs w:val="20"/>
        </w:rPr>
        <w:t xml:space="preserve"> pages)</w:t>
      </w:r>
    </w:p>
    <w:p w14:paraId="77E55A2C" w14:textId="684826E5" w:rsidR="0044764A" w:rsidRDefault="0053688D" w:rsidP="009A23B0">
      <w:pPr>
        <w:pStyle w:val="a3"/>
        <w:spacing w:line="0" w:lineRule="atLeast"/>
        <w:ind w:leftChars="0" w:left="425"/>
        <w:rPr>
          <w:ins w:id="44" w:author="cjw" w:date="2021-04-15T22:16:00Z"/>
          <w:color w:val="0070C0"/>
          <w:sz w:val="16"/>
          <w:szCs w:val="20"/>
        </w:rPr>
      </w:pPr>
      <w:r w:rsidRPr="00FB7F07">
        <w:rPr>
          <w:color w:val="0070C0"/>
          <w:sz w:val="16"/>
          <w:szCs w:val="20"/>
        </w:rPr>
        <w:t>(</w:t>
      </w:r>
      <w:r>
        <w:rPr>
          <w:color w:val="0070C0"/>
          <w:sz w:val="16"/>
          <w:szCs w:val="20"/>
        </w:rPr>
        <w:t>Patient move tracking</w:t>
      </w:r>
      <w:r w:rsidR="00D01412">
        <w:rPr>
          <w:color w:val="0070C0"/>
          <w:sz w:val="16"/>
          <w:szCs w:val="20"/>
        </w:rPr>
        <w:t xml:space="preserve"> via cable</w:t>
      </w:r>
      <w:r>
        <w:rPr>
          <w:color w:val="0070C0"/>
          <w:sz w:val="16"/>
          <w:szCs w:val="20"/>
        </w:rPr>
        <w:t>, root canals searching)</w:t>
      </w:r>
    </w:p>
    <w:p w14:paraId="3308FF7A" w14:textId="77777777" w:rsidR="00876087" w:rsidRPr="00876087" w:rsidRDefault="00876087">
      <w:pPr>
        <w:spacing w:line="0" w:lineRule="atLeast"/>
        <w:rPr>
          <w:color w:val="0070C0"/>
          <w:sz w:val="16"/>
          <w:szCs w:val="20"/>
          <w:rPrChange w:id="45" w:author="cjw" w:date="2021-04-15T22:16:00Z">
            <w:rPr/>
          </w:rPrChange>
        </w:rPr>
        <w:pPrChange w:id="46" w:author="cjw" w:date="2021-04-15T22:16:00Z">
          <w:pPr>
            <w:pStyle w:val="a3"/>
            <w:spacing w:line="0" w:lineRule="atLeast"/>
            <w:ind w:leftChars="0" w:left="425"/>
          </w:pPr>
        </w:pPrChange>
      </w:pPr>
    </w:p>
    <w:p w14:paraId="27EAB4EB" w14:textId="77777777" w:rsidR="008B2405" w:rsidRDefault="008B2405" w:rsidP="008B2405">
      <w:pPr>
        <w:pStyle w:val="a3"/>
        <w:numPr>
          <w:ilvl w:val="0"/>
          <w:numId w:val="1"/>
        </w:numPr>
        <w:spacing w:line="0" w:lineRule="atLeast"/>
        <w:ind w:leftChars="0"/>
        <w:rPr>
          <w:sz w:val="20"/>
          <w:szCs w:val="20"/>
        </w:rPr>
      </w:pPr>
      <w:commentRangeStart w:id="47"/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ppendix</w:t>
      </w:r>
      <w:commentRangeEnd w:id="47"/>
      <w:r>
        <w:rPr>
          <w:rStyle w:val="a9"/>
        </w:rPr>
        <w:commentReference w:id="47"/>
      </w:r>
    </w:p>
    <w:p w14:paraId="1D38D25B" w14:textId="77777777" w:rsidR="008B2405" w:rsidRPr="008B2405" w:rsidRDefault="008B2405" w:rsidP="008B2405">
      <w:pPr>
        <w:spacing w:line="0" w:lineRule="atLeast"/>
        <w:rPr>
          <w:color w:val="0070C0"/>
          <w:sz w:val="16"/>
          <w:szCs w:val="20"/>
        </w:rPr>
      </w:pPr>
    </w:p>
    <w:p w14:paraId="23308DED" w14:textId="77777777" w:rsidR="008B2405" w:rsidRPr="008B2405" w:rsidRDefault="008B2405" w:rsidP="008B2405">
      <w:pPr>
        <w:spacing w:line="0" w:lineRule="atLeast"/>
        <w:rPr>
          <w:color w:val="0070C0"/>
          <w:sz w:val="16"/>
          <w:szCs w:val="20"/>
        </w:rPr>
      </w:pPr>
    </w:p>
    <w:p w14:paraId="34C143D2" w14:textId="77777777" w:rsidR="00D252D9" w:rsidRDefault="00D252D9" w:rsidP="00D252D9">
      <w:pPr>
        <w:spacing w:line="0" w:lineRule="atLeast"/>
        <w:rPr>
          <w:sz w:val="16"/>
          <w:szCs w:val="20"/>
        </w:rPr>
      </w:pPr>
    </w:p>
    <w:p w14:paraId="75539040" w14:textId="77777777" w:rsidR="00D252D9" w:rsidRDefault="00D252D9" w:rsidP="00D252D9">
      <w:pPr>
        <w:spacing w:line="0" w:lineRule="atLeast"/>
        <w:rPr>
          <w:sz w:val="16"/>
          <w:szCs w:val="20"/>
        </w:rPr>
      </w:pPr>
    </w:p>
    <w:p w14:paraId="21D1D399" w14:textId="77777777" w:rsidR="00D252D9" w:rsidRDefault="00D252D9" w:rsidP="00D252D9">
      <w:pPr>
        <w:spacing w:line="0" w:lineRule="atLeast"/>
        <w:rPr>
          <w:sz w:val="16"/>
          <w:szCs w:val="20"/>
        </w:rPr>
      </w:pPr>
    </w:p>
    <w:p w14:paraId="09AF613D" w14:textId="77777777" w:rsidR="00D252D9" w:rsidRDefault="00D252D9" w:rsidP="00D252D9">
      <w:pPr>
        <w:spacing w:line="0" w:lineRule="atLeast"/>
        <w:rPr>
          <w:sz w:val="16"/>
          <w:szCs w:val="20"/>
        </w:rPr>
      </w:pPr>
    </w:p>
    <w:p w14:paraId="28320DAB" w14:textId="77777777" w:rsidR="00D252D9" w:rsidRDefault="00D252D9" w:rsidP="00D252D9">
      <w:pPr>
        <w:spacing w:line="0" w:lineRule="atLeast"/>
        <w:rPr>
          <w:sz w:val="16"/>
          <w:szCs w:val="20"/>
        </w:rPr>
      </w:pPr>
    </w:p>
    <w:p w14:paraId="23432EEB" w14:textId="77777777" w:rsidR="00D252D9" w:rsidRPr="00D252D9" w:rsidRDefault="00D252D9" w:rsidP="00D252D9">
      <w:pPr>
        <w:spacing w:line="0" w:lineRule="atLeast"/>
        <w:rPr>
          <w:sz w:val="16"/>
          <w:szCs w:val="20"/>
        </w:rPr>
      </w:pPr>
    </w:p>
    <w:sectPr w:rsidR="00D252D9" w:rsidRPr="00D252D9" w:rsidSect="00D7292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chan" w:date="2021-04-15T13:31:00Z" w:initials="c">
    <w:p w14:paraId="53034A04" w14:textId="77777777" w:rsidR="00C96182" w:rsidRDefault="00F861B2" w:rsidP="00C96182">
      <w:pPr>
        <w:pStyle w:val="aa"/>
      </w:pPr>
      <w:r>
        <w:rPr>
          <w:rStyle w:val="a9"/>
        </w:rPr>
        <w:annotationRef/>
      </w:r>
      <w:r w:rsidR="00C96182">
        <w:t xml:space="preserve">Refer to NCTU paper, the minimum drilling force is 0.5N. However, the maximum payload of Meca500 is also 500g. </w:t>
      </w:r>
    </w:p>
    <w:p w14:paraId="403B4EB3" w14:textId="77777777" w:rsidR="00F861B2" w:rsidRDefault="00C96182" w:rsidP="00C96182">
      <w:pPr>
        <w:pStyle w:val="aa"/>
      </w:pPr>
      <w:r>
        <w:t>We</w:t>
      </w:r>
      <w:r w:rsidR="0009767A">
        <w:t xml:space="preserve"> could</w:t>
      </w:r>
      <w:r>
        <w:t xml:space="preserve"> defend it for the reason that 500g is its high limitation with the highest velocity</w:t>
      </w:r>
      <w:r w:rsidR="0009767A">
        <w:t xml:space="preserve">. </w:t>
      </w:r>
      <w:r>
        <w:t>I'm worried about its reasonability</w:t>
      </w:r>
    </w:p>
  </w:comment>
  <w:comment w:id="5" w:author="cjw" w:date="2021-04-15T22:11:00Z" w:initials="c">
    <w:p w14:paraId="6D6EEB54" w14:textId="422DEE7A" w:rsidR="00666C5E" w:rsidRDefault="00666C5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5</w:t>
      </w:r>
      <w:r>
        <w:t>00g is around 4.9N. I didn’t see the problem.</w:t>
      </w:r>
    </w:p>
  </w:comment>
  <w:comment w:id="6" w:author="chan" w:date="2021-04-15T11:51:00Z" w:initials="c">
    <w:p w14:paraId="3E46FB4D" w14:textId="77777777" w:rsidR="004038F6" w:rsidRDefault="00786EF9">
      <w:pPr>
        <w:pStyle w:val="aa"/>
      </w:pPr>
      <w:r>
        <w:rPr>
          <w:rStyle w:val="a9"/>
        </w:rPr>
        <w:annotationRef/>
      </w:r>
      <w:r>
        <w:t>Move 3.4 to 4.</w:t>
      </w:r>
      <w:r w:rsidR="00585FDE">
        <w:t>4 as 4.4.1</w:t>
      </w:r>
      <w:r>
        <w:t>?</w:t>
      </w:r>
    </w:p>
    <w:p w14:paraId="44237D62" w14:textId="77777777" w:rsidR="00585FDE" w:rsidRDefault="00585FDE">
      <w:pPr>
        <w:pStyle w:val="aa"/>
      </w:pPr>
      <w:r w:rsidRPr="00585FDE">
        <w:t>Or put here to make chapter3 discuss the combination of a robot arm and an end effector.</w:t>
      </w:r>
    </w:p>
  </w:comment>
  <w:comment w:id="7" w:author="cjw" w:date="2021-04-15T22:11:00Z" w:initials="c">
    <w:p w14:paraId="3B357E04" w14:textId="7A0FD5D8" w:rsidR="00666C5E" w:rsidRDefault="00666C5E">
      <w:pPr>
        <w:pStyle w:val="aa"/>
      </w:pPr>
      <w:r>
        <w:rPr>
          <w:rStyle w:val="a9"/>
        </w:rPr>
        <w:annotationRef/>
      </w:r>
      <w:r>
        <w:t>3.4 looks good to me</w:t>
      </w:r>
    </w:p>
  </w:comment>
  <w:comment w:id="8" w:author="chan" w:date="2021-04-15T11:48:00Z" w:initials="c">
    <w:p w14:paraId="208DEC39" w14:textId="77777777" w:rsidR="00786EF9" w:rsidRDefault="00786EF9">
      <w:pPr>
        <w:pStyle w:val="aa"/>
      </w:pPr>
      <w:r>
        <w:rPr>
          <w:rStyle w:val="a9"/>
        </w:rPr>
        <w:annotationRef/>
      </w:r>
      <w:r>
        <w:t xml:space="preserve">Optional title: </w:t>
      </w:r>
      <w:r>
        <w:rPr>
          <w:rFonts w:hint="eastAsia"/>
        </w:rPr>
        <w:t>C</w:t>
      </w:r>
      <w:r>
        <w:t>oordinate Transformation of Robot Arm</w:t>
      </w:r>
    </w:p>
    <w:p w14:paraId="7FAC1574" w14:textId="77777777" w:rsidR="00786EF9" w:rsidRPr="00786EF9" w:rsidRDefault="00786EF9">
      <w:pPr>
        <w:pStyle w:val="aa"/>
      </w:pPr>
    </w:p>
  </w:comment>
  <w:comment w:id="9" w:author="cjw" w:date="2021-04-15T22:12:00Z" w:initials="c">
    <w:p w14:paraId="4C8BB255" w14:textId="7D80C31B" w:rsidR="00666C5E" w:rsidRDefault="00666C5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I</w:t>
      </w:r>
      <w:r>
        <w:t xml:space="preserve"> like this optional title.</w:t>
      </w:r>
    </w:p>
  </w:comment>
  <w:comment w:id="12" w:author="chan" w:date="2021-04-15T11:54:00Z" w:initials="c">
    <w:p w14:paraId="07BFFFAD" w14:textId="77777777" w:rsidR="00786EF9" w:rsidRDefault="00786EF9">
      <w:pPr>
        <w:pStyle w:val="aa"/>
      </w:pPr>
      <w:r>
        <w:rPr>
          <w:rStyle w:val="a9"/>
        </w:rPr>
        <w:annotationRef/>
      </w:r>
      <w:r w:rsidRPr="00786EF9">
        <w:t>Originally the title of 3.4 is Tool Center Point. I split them into two parts.</w:t>
      </w:r>
    </w:p>
  </w:comment>
  <w:comment w:id="13" w:author="cjw" w:date="2021-04-15T22:12:00Z" w:initials="c">
    <w:p w14:paraId="5A9AC39C" w14:textId="6607331E" w:rsidR="00D770A3" w:rsidRDefault="00D770A3">
      <w:pPr>
        <w:pStyle w:val="aa"/>
      </w:pPr>
      <w:r>
        <w:rPr>
          <w:rStyle w:val="a9"/>
        </w:rPr>
        <w:annotationRef/>
      </w:r>
      <w:r>
        <w:t>Looks good to me</w:t>
      </w:r>
    </w:p>
  </w:comment>
  <w:comment w:id="14" w:author="chan" w:date="2021-04-15T14:23:00Z" w:initials="c">
    <w:p w14:paraId="6BC03F20" w14:textId="77777777" w:rsidR="00585FDE" w:rsidRDefault="00585FDE">
      <w:pPr>
        <w:pStyle w:val="aa"/>
        <w:rPr>
          <w:sz w:val="20"/>
          <w:szCs w:val="20"/>
        </w:rPr>
      </w:pPr>
      <w:r>
        <w:rPr>
          <w:rStyle w:val="a9"/>
        </w:rPr>
        <w:annotationRef/>
      </w:r>
      <w:r>
        <w:t xml:space="preserve">4.3 </w:t>
      </w:r>
      <w:r w:rsidR="00936D2B">
        <w:t xml:space="preserve">is for </w:t>
      </w:r>
      <w:r w:rsidR="00936D2B">
        <w:rPr>
          <w:sz w:val="20"/>
          <w:szCs w:val="20"/>
        </w:rPr>
        <w:t>a</w:t>
      </w:r>
      <w:r w:rsidRPr="00786EF9">
        <w:rPr>
          <w:sz w:val="20"/>
          <w:szCs w:val="20"/>
        </w:rPr>
        <w:t xml:space="preserve">lignment to the </w:t>
      </w:r>
      <w:r w:rsidR="00936D2B">
        <w:rPr>
          <w:sz w:val="20"/>
          <w:szCs w:val="20"/>
        </w:rPr>
        <w:t>i</w:t>
      </w:r>
      <w:r>
        <w:rPr>
          <w:sz w:val="20"/>
          <w:szCs w:val="20"/>
        </w:rPr>
        <w:t xml:space="preserve">nfected </w:t>
      </w:r>
      <w:r w:rsidR="00936D2B">
        <w:rPr>
          <w:sz w:val="20"/>
          <w:szCs w:val="20"/>
        </w:rPr>
        <w:t>t</w:t>
      </w:r>
      <w:r w:rsidR="000E7B78">
        <w:rPr>
          <w:sz w:val="20"/>
          <w:szCs w:val="20"/>
        </w:rPr>
        <w:t>oo</w:t>
      </w:r>
      <w:r>
        <w:rPr>
          <w:sz w:val="20"/>
          <w:szCs w:val="20"/>
        </w:rPr>
        <w:t>th</w:t>
      </w:r>
    </w:p>
    <w:p w14:paraId="4942A011" w14:textId="77777777" w:rsidR="00936D2B" w:rsidRPr="00936D2B" w:rsidRDefault="00585FDE">
      <w:pPr>
        <w:pStyle w:val="aa"/>
        <w:rPr>
          <w:sz w:val="20"/>
          <w:szCs w:val="20"/>
        </w:rPr>
      </w:pPr>
      <w:r>
        <w:rPr>
          <w:rFonts w:hint="eastAsia"/>
        </w:rPr>
        <w:t>4</w:t>
      </w:r>
      <w:r>
        <w:t xml:space="preserve">.4 </w:t>
      </w:r>
      <w:r w:rsidR="00936D2B">
        <w:t xml:space="preserve">is for </w:t>
      </w:r>
      <w:r w:rsidR="00936D2B">
        <w:rPr>
          <w:sz w:val="20"/>
          <w:szCs w:val="20"/>
        </w:rPr>
        <w:t>a</w:t>
      </w:r>
      <w:r w:rsidRPr="00786EF9">
        <w:rPr>
          <w:sz w:val="20"/>
          <w:szCs w:val="20"/>
        </w:rPr>
        <w:t xml:space="preserve">lignment to the </w:t>
      </w:r>
      <w:r w:rsidR="00936D2B">
        <w:rPr>
          <w:sz w:val="20"/>
          <w:szCs w:val="20"/>
        </w:rPr>
        <w:t>r</w:t>
      </w:r>
      <w:r w:rsidRPr="00786EF9">
        <w:rPr>
          <w:sz w:val="20"/>
          <w:szCs w:val="20"/>
        </w:rPr>
        <w:t xml:space="preserve">oot </w:t>
      </w:r>
      <w:r w:rsidR="00936D2B">
        <w:rPr>
          <w:sz w:val="20"/>
          <w:szCs w:val="20"/>
        </w:rPr>
        <w:t>c</w:t>
      </w:r>
      <w:r w:rsidRPr="00786EF9">
        <w:rPr>
          <w:sz w:val="20"/>
          <w:szCs w:val="20"/>
        </w:rPr>
        <w:t>anal</w:t>
      </w:r>
    </w:p>
  </w:comment>
  <w:comment w:id="18" w:author="chan" w:date="2021-04-15T14:13:00Z" w:initials="c">
    <w:p w14:paraId="1C038651" w14:textId="77777777" w:rsidR="00EB1291" w:rsidRDefault="00EB1291">
      <w:pPr>
        <w:pStyle w:val="aa"/>
      </w:pPr>
      <w:r>
        <w:rPr>
          <w:rStyle w:val="a9"/>
        </w:rPr>
        <w:annotationRef/>
      </w:r>
      <w:r>
        <w:t xml:space="preserve">Optional title: </w:t>
      </w:r>
      <w:r>
        <w:rPr>
          <w:rFonts w:hint="eastAsia"/>
        </w:rPr>
        <w:t>C</w:t>
      </w:r>
      <w:r>
        <w:t>oordinate Transformation of F/T sensor</w:t>
      </w:r>
    </w:p>
  </w:comment>
  <w:comment w:id="19" w:author="cjw" w:date="2021-04-15T22:13:00Z" w:initials="c">
    <w:p w14:paraId="6C8F1F67" w14:textId="44E6AEB0" w:rsidR="00DC3481" w:rsidRDefault="00DC348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O</w:t>
      </w:r>
      <w:r>
        <w:t>ptional title is better</w:t>
      </w:r>
    </w:p>
  </w:comment>
  <w:comment w:id="23" w:author="chan" w:date="2021-04-15T14:51:00Z" w:initials="c">
    <w:p w14:paraId="4E44989B" w14:textId="77777777" w:rsidR="006F0BDE" w:rsidRDefault="000E7B78">
      <w:pPr>
        <w:pStyle w:val="aa"/>
      </w:pPr>
      <w:r>
        <w:rPr>
          <w:rStyle w:val="a9"/>
        </w:rPr>
        <w:annotationRef/>
      </w:r>
      <w:r w:rsidR="006F0BDE" w:rsidRPr="006F0BDE">
        <w:t>It may be dangerous to fix the end effector or the tool to the Stewart platform when admittance control is activated. It may damage the robot arm or Stewart platform.</w:t>
      </w:r>
    </w:p>
    <w:p w14:paraId="389F6194" w14:textId="77777777" w:rsidR="000E7B78" w:rsidRDefault="006F0BDE">
      <w:pPr>
        <w:pStyle w:val="aa"/>
      </w:pPr>
      <w:r>
        <w:t>My thought is “Just do it”</w:t>
      </w:r>
    </w:p>
  </w:comment>
  <w:comment w:id="24" w:author="cjw" w:date="2021-04-15T22:17:00Z" w:initials="c">
    <w:p w14:paraId="1C3197FA" w14:textId="70F4283D" w:rsidR="00876087" w:rsidRDefault="00876087">
      <w:pPr>
        <w:pStyle w:val="aa"/>
      </w:pPr>
      <w:r>
        <w:rPr>
          <w:rStyle w:val="a9"/>
        </w:rPr>
        <w:annotationRef/>
      </w:r>
      <w:r>
        <w:t>Put your hand on the red button :P</w:t>
      </w:r>
    </w:p>
  </w:comment>
  <w:comment w:id="31" w:author="cjw" w:date="2021-04-15T22:16:00Z" w:initials="c">
    <w:p w14:paraId="05CA201B" w14:textId="105BF665" w:rsidR="00810729" w:rsidRDefault="0081072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?</w:t>
      </w:r>
    </w:p>
  </w:comment>
  <w:comment w:id="36" w:author="chan" w:date="2021-04-15T15:12:00Z" w:initials="c">
    <w:p w14:paraId="556F3A7D" w14:textId="77777777" w:rsidR="00422F86" w:rsidRDefault="00422F86">
      <w:pPr>
        <w:pStyle w:val="aa"/>
      </w:pPr>
      <w:r>
        <w:rPr>
          <w:rStyle w:val="a9"/>
        </w:rPr>
        <w:annotationRef/>
      </w:r>
      <w:r w:rsidRPr="00422F86">
        <w:t>The experiment titles of 6.2-6.4 somewhat are weird, aren't they?</w:t>
      </w:r>
    </w:p>
  </w:comment>
  <w:comment w:id="37" w:author="cjw" w:date="2021-04-15T22:19:00Z" w:initials="c">
    <w:p w14:paraId="33438992" w14:textId="664D8256" w:rsidR="00282D8A" w:rsidRDefault="00282D8A">
      <w:pPr>
        <w:pStyle w:val="aa"/>
      </w:pPr>
      <w:r>
        <w:rPr>
          <w:rStyle w:val="a9"/>
        </w:rPr>
        <w:annotationRef/>
      </w:r>
      <w:r>
        <w:t>How about now?</w:t>
      </w:r>
    </w:p>
  </w:comment>
  <w:comment w:id="47" w:author="chan" w:date="2021-04-15T11:59:00Z" w:initials="c">
    <w:p w14:paraId="722B5643" w14:textId="77777777" w:rsidR="008B2405" w:rsidRDefault="008B2405" w:rsidP="008B2405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</w:t>
      </w:r>
      <w:r>
        <w:t>ew chapter in order to show the detailed indexes of FK, Jacobian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3B4EB3" w15:done="0"/>
  <w15:commentEx w15:paraId="6D6EEB54" w15:paraIdParent="403B4EB3" w15:done="0"/>
  <w15:commentEx w15:paraId="44237D62" w15:done="0"/>
  <w15:commentEx w15:paraId="3B357E04" w15:paraIdParent="44237D62" w15:done="0"/>
  <w15:commentEx w15:paraId="7FAC1574" w15:done="0"/>
  <w15:commentEx w15:paraId="4C8BB255" w15:paraIdParent="7FAC1574" w15:done="0"/>
  <w15:commentEx w15:paraId="07BFFFAD" w15:done="0"/>
  <w15:commentEx w15:paraId="5A9AC39C" w15:paraIdParent="07BFFFAD" w15:done="0"/>
  <w15:commentEx w15:paraId="4942A011" w15:done="0"/>
  <w15:commentEx w15:paraId="1C038651" w15:done="0"/>
  <w15:commentEx w15:paraId="6C8F1F67" w15:paraIdParent="1C038651" w15:done="0"/>
  <w15:commentEx w15:paraId="389F6194" w15:done="0"/>
  <w15:commentEx w15:paraId="1C3197FA" w15:paraIdParent="389F6194" w15:done="0"/>
  <w15:commentEx w15:paraId="05CA201B" w15:done="0"/>
  <w15:commentEx w15:paraId="556F3A7D" w15:done="0"/>
  <w15:commentEx w15:paraId="33438992" w15:paraIdParent="556F3A7D" w15:done="0"/>
  <w15:commentEx w15:paraId="722B56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3B4EB3" w16cid:durableId="2422BEBF"/>
  <w16cid:commentId w16cid:paraId="6D6EEB54" w16cid:durableId="24233889"/>
  <w16cid:commentId w16cid:paraId="44237D62" w16cid:durableId="2422A737"/>
  <w16cid:commentId w16cid:paraId="3B357E04" w16cid:durableId="242338AF"/>
  <w16cid:commentId w16cid:paraId="7FAC1574" w16cid:durableId="2422A697"/>
  <w16cid:commentId w16cid:paraId="4C8BB255" w16cid:durableId="242338C5"/>
  <w16cid:commentId w16cid:paraId="07BFFFAD" w16cid:durableId="2422A807"/>
  <w16cid:commentId w16cid:paraId="5A9AC39C" w16cid:durableId="242338E4"/>
  <w16cid:commentId w16cid:paraId="4942A011" w16cid:durableId="2422CAF3"/>
  <w16cid:commentId w16cid:paraId="1C038651" w16cid:durableId="2422C887"/>
  <w16cid:commentId w16cid:paraId="6C8F1F67" w16cid:durableId="24233915"/>
  <w16cid:commentId w16cid:paraId="389F6194" w16cid:durableId="2422D167"/>
  <w16cid:commentId w16cid:paraId="1C3197FA" w16cid:durableId="242339FB"/>
  <w16cid:commentId w16cid:paraId="05CA201B" w16cid:durableId="242339A2"/>
  <w16cid:commentId w16cid:paraId="556F3A7D" w16cid:durableId="2422D647"/>
  <w16cid:commentId w16cid:paraId="33438992" w16cid:durableId="24233A6E"/>
  <w16cid:commentId w16cid:paraId="722B5643" w16cid:durableId="2422D91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0F363" w14:textId="77777777" w:rsidR="004C09F4" w:rsidRDefault="004C09F4" w:rsidP="00B80D25">
      <w:r>
        <w:separator/>
      </w:r>
    </w:p>
  </w:endnote>
  <w:endnote w:type="continuationSeparator" w:id="0">
    <w:p w14:paraId="5A727E5C" w14:textId="77777777" w:rsidR="004C09F4" w:rsidRDefault="004C09F4" w:rsidP="00B80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982DB" w14:textId="77777777" w:rsidR="004C09F4" w:rsidRDefault="004C09F4" w:rsidP="00B80D25">
      <w:r>
        <w:separator/>
      </w:r>
    </w:p>
  </w:footnote>
  <w:footnote w:type="continuationSeparator" w:id="0">
    <w:p w14:paraId="296F699E" w14:textId="77777777" w:rsidR="004C09F4" w:rsidRDefault="004C09F4" w:rsidP="00B80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940C2"/>
    <w:multiLevelType w:val="hybridMultilevel"/>
    <w:tmpl w:val="428C4F5A"/>
    <w:lvl w:ilvl="0" w:tplc="04090011">
      <w:start w:val="1"/>
      <w:numFmt w:val="upperLetter"/>
      <w:lvlText w:val="%1."/>
      <w:lvlJc w:val="left"/>
      <w:pPr>
        <w:ind w:left="175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ind w:left="5596" w:hanging="480"/>
      </w:pPr>
    </w:lvl>
  </w:abstractNum>
  <w:abstractNum w:abstractNumId="1" w15:restartNumberingAfterBreak="0">
    <w:nsid w:val="0DEB2410"/>
    <w:multiLevelType w:val="hybridMultilevel"/>
    <w:tmpl w:val="5FBE8426"/>
    <w:lvl w:ilvl="0" w:tplc="04090011">
      <w:start w:val="1"/>
      <w:numFmt w:val="upperLetter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2" w15:restartNumberingAfterBreak="0">
    <w:nsid w:val="17C22535"/>
    <w:multiLevelType w:val="hybridMultilevel"/>
    <w:tmpl w:val="39A829CE"/>
    <w:lvl w:ilvl="0" w:tplc="04090011">
      <w:start w:val="1"/>
      <w:numFmt w:val="upperLetter"/>
      <w:lvlText w:val="%1."/>
      <w:lvlJc w:val="left"/>
      <w:pPr>
        <w:ind w:left="1472" w:hanging="480"/>
      </w:pPr>
    </w:lvl>
    <w:lvl w:ilvl="1" w:tplc="0409000F">
      <w:start w:val="1"/>
      <w:numFmt w:val="decimal"/>
      <w:lvlText w:val="%2.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3" w15:restartNumberingAfterBreak="0">
    <w:nsid w:val="1B710447"/>
    <w:multiLevelType w:val="hybridMultilevel"/>
    <w:tmpl w:val="25883CC8"/>
    <w:lvl w:ilvl="0" w:tplc="04090011">
      <w:start w:val="1"/>
      <w:numFmt w:val="upperLetter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4" w15:restartNumberingAfterBreak="0">
    <w:nsid w:val="1EC532EA"/>
    <w:multiLevelType w:val="hybridMultilevel"/>
    <w:tmpl w:val="D7B02B76"/>
    <w:lvl w:ilvl="0" w:tplc="04090011">
      <w:start w:val="1"/>
      <w:numFmt w:val="upperLetter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5" w15:restartNumberingAfterBreak="0">
    <w:nsid w:val="1ED63C8B"/>
    <w:multiLevelType w:val="hybridMultilevel"/>
    <w:tmpl w:val="F19CA7B4"/>
    <w:lvl w:ilvl="0" w:tplc="04090011">
      <w:start w:val="1"/>
      <w:numFmt w:val="upperLetter"/>
      <w:lvlText w:val="%1."/>
      <w:lvlJc w:val="left"/>
      <w:pPr>
        <w:ind w:left="1472" w:hanging="480"/>
      </w:pPr>
    </w:lvl>
    <w:lvl w:ilvl="1" w:tplc="1756ACD2">
      <w:start w:val="1"/>
      <w:numFmt w:val="decimal"/>
      <w:lvlText w:val="%2."/>
      <w:lvlJc w:val="left"/>
      <w:pPr>
        <w:ind w:left="183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6" w15:restartNumberingAfterBreak="0">
    <w:nsid w:val="245D2C47"/>
    <w:multiLevelType w:val="hybridMultilevel"/>
    <w:tmpl w:val="E62E324E"/>
    <w:lvl w:ilvl="0" w:tplc="04090011">
      <w:start w:val="1"/>
      <w:numFmt w:val="upperLetter"/>
      <w:lvlText w:val="%1."/>
      <w:lvlJc w:val="left"/>
      <w:pPr>
        <w:ind w:left="1472" w:hanging="480"/>
      </w:pPr>
    </w:lvl>
    <w:lvl w:ilvl="1" w:tplc="04090011">
      <w:start w:val="1"/>
      <w:numFmt w:val="upperLetter"/>
      <w:lvlText w:val="%2.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7" w15:restartNumberingAfterBreak="0">
    <w:nsid w:val="27AA6413"/>
    <w:multiLevelType w:val="hybridMultilevel"/>
    <w:tmpl w:val="FA9CEAF2"/>
    <w:lvl w:ilvl="0" w:tplc="04090011">
      <w:start w:val="1"/>
      <w:numFmt w:val="upperLetter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8" w15:restartNumberingAfterBreak="0">
    <w:nsid w:val="360A58AA"/>
    <w:multiLevelType w:val="multilevel"/>
    <w:tmpl w:val="CE147D7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6EB262E"/>
    <w:multiLevelType w:val="hybridMultilevel"/>
    <w:tmpl w:val="F356BF74"/>
    <w:lvl w:ilvl="0" w:tplc="04090011">
      <w:start w:val="1"/>
      <w:numFmt w:val="upperLetter"/>
      <w:lvlText w:val="%1."/>
      <w:lvlJc w:val="left"/>
      <w:pPr>
        <w:ind w:left="1472" w:hanging="480"/>
      </w:pPr>
    </w:lvl>
    <w:lvl w:ilvl="1" w:tplc="04090011">
      <w:start w:val="1"/>
      <w:numFmt w:val="upperLetter"/>
      <w:lvlText w:val="%2.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0" w15:restartNumberingAfterBreak="0">
    <w:nsid w:val="3B740A37"/>
    <w:multiLevelType w:val="hybridMultilevel"/>
    <w:tmpl w:val="41EC898A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C5D7C4F"/>
    <w:multiLevelType w:val="hybridMultilevel"/>
    <w:tmpl w:val="70C00BEA"/>
    <w:lvl w:ilvl="0" w:tplc="04090011">
      <w:start w:val="1"/>
      <w:numFmt w:val="upperLetter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2" w15:restartNumberingAfterBreak="0">
    <w:nsid w:val="3F0727D7"/>
    <w:multiLevelType w:val="multilevel"/>
    <w:tmpl w:val="0F1E511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sz w:val="20"/>
      </w:rPr>
    </w:lvl>
    <w:lvl w:ilvl="3">
      <w:start w:val="1"/>
      <w:numFmt w:val="upperLetter"/>
      <w:lvlText w:val="%4.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2D647ED"/>
    <w:multiLevelType w:val="hybridMultilevel"/>
    <w:tmpl w:val="1AE2D380"/>
    <w:lvl w:ilvl="0" w:tplc="04090011">
      <w:start w:val="1"/>
      <w:numFmt w:val="upperLetter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4" w15:restartNumberingAfterBreak="0">
    <w:nsid w:val="59803EE1"/>
    <w:multiLevelType w:val="hybridMultilevel"/>
    <w:tmpl w:val="0888AB32"/>
    <w:lvl w:ilvl="0" w:tplc="04090011">
      <w:start w:val="1"/>
      <w:numFmt w:val="upperLetter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 w15:restartNumberingAfterBreak="0">
    <w:nsid w:val="5BC5572D"/>
    <w:multiLevelType w:val="hybridMultilevel"/>
    <w:tmpl w:val="397A77F4"/>
    <w:lvl w:ilvl="0" w:tplc="04090011">
      <w:start w:val="1"/>
      <w:numFmt w:val="upperLetter"/>
      <w:lvlText w:val="%1."/>
      <w:lvlJc w:val="left"/>
      <w:pPr>
        <w:ind w:left="175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ind w:left="5596" w:hanging="480"/>
      </w:pPr>
    </w:lvl>
  </w:abstractNum>
  <w:abstractNum w:abstractNumId="16" w15:restartNumberingAfterBreak="0">
    <w:nsid w:val="5EB0497D"/>
    <w:multiLevelType w:val="hybridMultilevel"/>
    <w:tmpl w:val="F142280A"/>
    <w:lvl w:ilvl="0" w:tplc="0409000B">
      <w:start w:val="1"/>
      <w:numFmt w:val="bullet"/>
      <w:lvlText w:val=""/>
      <w:lvlJc w:val="left"/>
      <w:pPr>
        <w:ind w:left="152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7" w:hanging="480"/>
      </w:pPr>
      <w:rPr>
        <w:rFonts w:ascii="Wingdings" w:hAnsi="Wingdings" w:hint="default"/>
      </w:rPr>
    </w:lvl>
  </w:abstractNum>
  <w:abstractNum w:abstractNumId="17" w15:restartNumberingAfterBreak="0">
    <w:nsid w:val="69897B9C"/>
    <w:multiLevelType w:val="hybridMultilevel"/>
    <w:tmpl w:val="25883CC8"/>
    <w:lvl w:ilvl="0" w:tplc="04090011">
      <w:start w:val="1"/>
      <w:numFmt w:val="upperLetter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8" w15:restartNumberingAfterBreak="0">
    <w:nsid w:val="70C62E0B"/>
    <w:multiLevelType w:val="hybridMultilevel"/>
    <w:tmpl w:val="7B700B78"/>
    <w:lvl w:ilvl="0" w:tplc="B7C0B384">
      <w:start w:val="1"/>
      <w:numFmt w:val="decimal"/>
      <w:lvlText w:val="%1."/>
      <w:lvlJc w:val="left"/>
      <w:pPr>
        <w:ind w:left="211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716" w:hanging="480"/>
      </w:pPr>
    </w:lvl>
    <w:lvl w:ilvl="2" w:tplc="0409001B" w:tentative="1">
      <w:start w:val="1"/>
      <w:numFmt w:val="lowerRoman"/>
      <w:lvlText w:val="%3."/>
      <w:lvlJc w:val="right"/>
      <w:pPr>
        <w:ind w:left="3196" w:hanging="480"/>
      </w:pPr>
    </w:lvl>
    <w:lvl w:ilvl="3" w:tplc="0409000F" w:tentative="1">
      <w:start w:val="1"/>
      <w:numFmt w:val="decimal"/>
      <w:lvlText w:val="%4."/>
      <w:lvlJc w:val="left"/>
      <w:pPr>
        <w:ind w:left="36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56" w:hanging="480"/>
      </w:pPr>
    </w:lvl>
    <w:lvl w:ilvl="5" w:tplc="0409001B" w:tentative="1">
      <w:start w:val="1"/>
      <w:numFmt w:val="lowerRoman"/>
      <w:lvlText w:val="%6."/>
      <w:lvlJc w:val="right"/>
      <w:pPr>
        <w:ind w:left="4636" w:hanging="480"/>
      </w:pPr>
    </w:lvl>
    <w:lvl w:ilvl="6" w:tplc="0409000F" w:tentative="1">
      <w:start w:val="1"/>
      <w:numFmt w:val="decimal"/>
      <w:lvlText w:val="%7."/>
      <w:lvlJc w:val="left"/>
      <w:pPr>
        <w:ind w:left="51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96" w:hanging="480"/>
      </w:pPr>
    </w:lvl>
    <w:lvl w:ilvl="8" w:tplc="0409001B" w:tentative="1">
      <w:start w:val="1"/>
      <w:numFmt w:val="lowerRoman"/>
      <w:lvlText w:val="%9."/>
      <w:lvlJc w:val="right"/>
      <w:pPr>
        <w:ind w:left="6076" w:hanging="480"/>
      </w:pPr>
    </w:lvl>
  </w:abstractNum>
  <w:abstractNum w:abstractNumId="19" w15:restartNumberingAfterBreak="0">
    <w:nsid w:val="734D1588"/>
    <w:multiLevelType w:val="hybridMultilevel"/>
    <w:tmpl w:val="A7AE6552"/>
    <w:lvl w:ilvl="0" w:tplc="04090011">
      <w:start w:val="1"/>
      <w:numFmt w:val="upperLetter"/>
      <w:lvlText w:val="%1."/>
      <w:lvlJc w:val="left"/>
      <w:pPr>
        <w:ind w:left="1756" w:hanging="480"/>
      </w:pPr>
    </w:lvl>
    <w:lvl w:ilvl="1" w:tplc="89F62BDA">
      <w:start w:val="1"/>
      <w:numFmt w:val="decimal"/>
      <w:lvlText w:val="%2."/>
      <w:lvlJc w:val="left"/>
      <w:pPr>
        <w:ind w:left="211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ind w:left="5596" w:hanging="480"/>
      </w:pPr>
    </w:lvl>
  </w:abstractNum>
  <w:abstractNum w:abstractNumId="20" w15:restartNumberingAfterBreak="0">
    <w:nsid w:val="7A15499F"/>
    <w:multiLevelType w:val="hybridMultilevel"/>
    <w:tmpl w:val="56708936"/>
    <w:lvl w:ilvl="0" w:tplc="04090011">
      <w:start w:val="1"/>
      <w:numFmt w:val="upperLetter"/>
      <w:lvlText w:val="%1."/>
      <w:lvlJc w:val="left"/>
      <w:pPr>
        <w:ind w:left="141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96" w:hanging="480"/>
      </w:pPr>
    </w:lvl>
    <w:lvl w:ilvl="2" w:tplc="0409001B" w:tentative="1">
      <w:start w:val="1"/>
      <w:numFmt w:val="lowerRoman"/>
      <w:lvlText w:val="%3."/>
      <w:lvlJc w:val="right"/>
      <w:pPr>
        <w:ind w:left="2376" w:hanging="480"/>
      </w:pPr>
    </w:lvl>
    <w:lvl w:ilvl="3" w:tplc="0409000F" w:tentative="1">
      <w:start w:val="1"/>
      <w:numFmt w:val="decimal"/>
      <w:lvlText w:val="%4."/>
      <w:lvlJc w:val="left"/>
      <w:pPr>
        <w:ind w:left="28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36" w:hanging="480"/>
      </w:pPr>
    </w:lvl>
    <w:lvl w:ilvl="5" w:tplc="0409001B" w:tentative="1">
      <w:start w:val="1"/>
      <w:numFmt w:val="lowerRoman"/>
      <w:lvlText w:val="%6."/>
      <w:lvlJc w:val="right"/>
      <w:pPr>
        <w:ind w:left="3816" w:hanging="480"/>
      </w:pPr>
    </w:lvl>
    <w:lvl w:ilvl="6" w:tplc="0409000F" w:tentative="1">
      <w:start w:val="1"/>
      <w:numFmt w:val="decimal"/>
      <w:lvlText w:val="%7."/>
      <w:lvlJc w:val="left"/>
      <w:pPr>
        <w:ind w:left="42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76" w:hanging="480"/>
      </w:pPr>
    </w:lvl>
    <w:lvl w:ilvl="8" w:tplc="0409001B" w:tentative="1">
      <w:start w:val="1"/>
      <w:numFmt w:val="lowerRoman"/>
      <w:lvlText w:val="%9."/>
      <w:lvlJc w:val="right"/>
      <w:pPr>
        <w:ind w:left="5256" w:hanging="480"/>
      </w:pPr>
    </w:lvl>
  </w:abstractNum>
  <w:abstractNum w:abstractNumId="21" w15:restartNumberingAfterBreak="0">
    <w:nsid w:val="7F787469"/>
    <w:multiLevelType w:val="hybridMultilevel"/>
    <w:tmpl w:val="25883CC8"/>
    <w:lvl w:ilvl="0" w:tplc="04090011">
      <w:start w:val="1"/>
      <w:numFmt w:val="upperLetter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15"/>
  </w:num>
  <w:num w:numId="5">
    <w:abstractNumId w:val="19"/>
  </w:num>
  <w:num w:numId="6">
    <w:abstractNumId w:val="16"/>
  </w:num>
  <w:num w:numId="7">
    <w:abstractNumId w:val="11"/>
  </w:num>
  <w:num w:numId="8">
    <w:abstractNumId w:val="7"/>
  </w:num>
  <w:num w:numId="9">
    <w:abstractNumId w:val="17"/>
  </w:num>
  <w:num w:numId="10">
    <w:abstractNumId w:val="3"/>
  </w:num>
  <w:num w:numId="11">
    <w:abstractNumId w:val="21"/>
  </w:num>
  <w:num w:numId="12">
    <w:abstractNumId w:val="10"/>
  </w:num>
  <w:num w:numId="13">
    <w:abstractNumId w:val="5"/>
  </w:num>
  <w:num w:numId="14">
    <w:abstractNumId w:val="9"/>
  </w:num>
  <w:num w:numId="15">
    <w:abstractNumId w:val="14"/>
  </w:num>
  <w:num w:numId="16">
    <w:abstractNumId w:val="18"/>
  </w:num>
  <w:num w:numId="17">
    <w:abstractNumId w:val="1"/>
  </w:num>
  <w:num w:numId="18">
    <w:abstractNumId w:val="4"/>
  </w:num>
  <w:num w:numId="19">
    <w:abstractNumId w:val="6"/>
  </w:num>
  <w:num w:numId="20">
    <w:abstractNumId w:val="2"/>
  </w:num>
  <w:num w:numId="21">
    <w:abstractNumId w:val="20"/>
  </w:num>
  <w:num w:numId="22">
    <w:abstractNumId w:val="13"/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jw">
    <w15:presenceInfo w15:providerId="Windows Live" w15:userId="d9521ad1bd624bf0"/>
  </w15:person>
  <w15:person w15:author="chan">
    <w15:presenceInfo w15:providerId="Windows Live" w15:userId="17562fec1543b3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429"/>
    <w:rsid w:val="00005F1E"/>
    <w:rsid w:val="00057D20"/>
    <w:rsid w:val="000826CA"/>
    <w:rsid w:val="0009767A"/>
    <w:rsid w:val="000A21C1"/>
    <w:rsid w:val="000D7426"/>
    <w:rsid w:val="000E27BC"/>
    <w:rsid w:val="000E7B78"/>
    <w:rsid w:val="001044C8"/>
    <w:rsid w:val="00142553"/>
    <w:rsid w:val="001540A1"/>
    <w:rsid w:val="00184A2B"/>
    <w:rsid w:val="00195646"/>
    <w:rsid w:val="001A4C88"/>
    <w:rsid w:val="001D7EBD"/>
    <w:rsid w:val="001F0F51"/>
    <w:rsid w:val="001F3CE1"/>
    <w:rsid w:val="0023658E"/>
    <w:rsid w:val="00244E9A"/>
    <w:rsid w:val="00246E4D"/>
    <w:rsid w:val="00252E2A"/>
    <w:rsid w:val="00282D8A"/>
    <w:rsid w:val="002921F8"/>
    <w:rsid w:val="00292CCC"/>
    <w:rsid w:val="002A5C7D"/>
    <w:rsid w:val="002E0E0A"/>
    <w:rsid w:val="002E6DD4"/>
    <w:rsid w:val="002F3D5F"/>
    <w:rsid w:val="002F78BD"/>
    <w:rsid w:val="00315FB4"/>
    <w:rsid w:val="003215B9"/>
    <w:rsid w:val="003218E6"/>
    <w:rsid w:val="00331723"/>
    <w:rsid w:val="00344343"/>
    <w:rsid w:val="00347C4B"/>
    <w:rsid w:val="00375B6D"/>
    <w:rsid w:val="003919DE"/>
    <w:rsid w:val="003E0C15"/>
    <w:rsid w:val="003E1CBE"/>
    <w:rsid w:val="004038F6"/>
    <w:rsid w:val="00407092"/>
    <w:rsid w:val="00422F86"/>
    <w:rsid w:val="0044616D"/>
    <w:rsid w:val="0044764A"/>
    <w:rsid w:val="00473C65"/>
    <w:rsid w:val="004A346C"/>
    <w:rsid w:val="004B189B"/>
    <w:rsid w:val="004C09F4"/>
    <w:rsid w:val="004C22D1"/>
    <w:rsid w:val="004E6DA2"/>
    <w:rsid w:val="004F398A"/>
    <w:rsid w:val="00516B98"/>
    <w:rsid w:val="00526A88"/>
    <w:rsid w:val="0053232C"/>
    <w:rsid w:val="0053688D"/>
    <w:rsid w:val="005554D7"/>
    <w:rsid w:val="00585FDE"/>
    <w:rsid w:val="005A62B6"/>
    <w:rsid w:val="005C3456"/>
    <w:rsid w:val="005D749F"/>
    <w:rsid w:val="00612429"/>
    <w:rsid w:val="006157D5"/>
    <w:rsid w:val="00616652"/>
    <w:rsid w:val="00653F19"/>
    <w:rsid w:val="00657CF3"/>
    <w:rsid w:val="00666C5E"/>
    <w:rsid w:val="00674A98"/>
    <w:rsid w:val="00682403"/>
    <w:rsid w:val="00683843"/>
    <w:rsid w:val="00695186"/>
    <w:rsid w:val="006A0A87"/>
    <w:rsid w:val="006C7494"/>
    <w:rsid w:val="006F0BDE"/>
    <w:rsid w:val="006F4481"/>
    <w:rsid w:val="007112AC"/>
    <w:rsid w:val="00722005"/>
    <w:rsid w:val="00752C0D"/>
    <w:rsid w:val="00770011"/>
    <w:rsid w:val="00786EF9"/>
    <w:rsid w:val="007B76D8"/>
    <w:rsid w:val="007C237B"/>
    <w:rsid w:val="007C2456"/>
    <w:rsid w:val="007C7448"/>
    <w:rsid w:val="007C7A61"/>
    <w:rsid w:val="00801546"/>
    <w:rsid w:val="00810400"/>
    <w:rsid w:val="00810729"/>
    <w:rsid w:val="00811807"/>
    <w:rsid w:val="00847160"/>
    <w:rsid w:val="00847BFE"/>
    <w:rsid w:val="00850073"/>
    <w:rsid w:val="00876087"/>
    <w:rsid w:val="00876EF2"/>
    <w:rsid w:val="00880E87"/>
    <w:rsid w:val="00881CA0"/>
    <w:rsid w:val="008838F0"/>
    <w:rsid w:val="008942A8"/>
    <w:rsid w:val="008B2405"/>
    <w:rsid w:val="008B406A"/>
    <w:rsid w:val="0092341B"/>
    <w:rsid w:val="009277AA"/>
    <w:rsid w:val="00936D2B"/>
    <w:rsid w:val="00953D13"/>
    <w:rsid w:val="00967352"/>
    <w:rsid w:val="00967B97"/>
    <w:rsid w:val="009738FD"/>
    <w:rsid w:val="00993BD3"/>
    <w:rsid w:val="009A23B0"/>
    <w:rsid w:val="009C011A"/>
    <w:rsid w:val="009E5D0C"/>
    <w:rsid w:val="00A03F68"/>
    <w:rsid w:val="00A160D4"/>
    <w:rsid w:val="00A7745D"/>
    <w:rsid w:val="00AC28E3"/>
    <w:rsid w:val="00AE1C40"/>
    <w:rsid w:val="00B24897"/>
    <w:rsid w:val="00B31B57"/>
    <w:rsid w:val="00B42F61"/>
    <w:rsid w:val="00B60CE6"/>
    <w:rsid w:val="00B64DF3"/>
    <w:rsid w:val="00B71E28"/>
    <w:rsid w:val="00B80D25"/>
    <w:rsid w:val="00BB45AC"/>
    <w:rsid w:val="00BB6254"/>
    <w:rsid w:val="00C14163"/>
    <w:rsid w:val="00C26FAF"/>
    <w:rsid w:val="00C40213"/>
    <w:rsid w:val="00C6073A"/>
    <w:rsid w:val="00C66464"/>
    <w:rsid w:val="00C96182"/>
    <w:rsid w:val="00CA2C1D"/>
    <w:rsid w:val="00CA6AEA"/>
    <w:rsid w:val="00CC4C7D"/>
    <w:rsid w:val="00CF560E"/>
    <w:rsid w:val="00D01412"/>
    <w:rsid w:val="00D15B09"/>
    <w:rsid w:val="00D235DD"/>
    <w:rsid w:val="00D23C80"/>
    <w:rsid w:val="00D252D9"/>
    <w:rsid w:val="00D42249"/>
    <w:rsid w:val="00D70597"/>
    <w:rsid w:val="00D72922"/>
    <w:rsid w:val="00D770A3"/>
    <w:rsid w:val="00D97A4B"/>
    <w:rsid w:val="00DB19A2"/>
    <w:rsid w:val="00DC3481"/>
    <w:rsid w:val="00DC54EF"/>
    <w:rsid w:val="00DE5735"/>
    <w:rsid w:val="00DE6804"/>
    <w:rsid w:val="00DF01DC"/>
    <w:rsid w:val="00DF647F"/>
    <w:rsid w:val="00E009DE"/>
    <w:rsid w:val="00E71D71"/>
    <w:rsid w:val="00E84727"/>
    <w:rsid w:val="00EB1291"/>
    <w:rsid w:val="00EC071D"/>
    <w:rsid w:val="00EF7268"/>
    <w:rsid w:val="00F02653"/>
    <w:rsid w:val="00F179A9"/>
    <w:rsid w:val="00F36625"/>
    <w:rsid w:val="00F52D06"/>
    <w:rsid w:val="00F732D5"/>
    <w:rsid w:val="00F861B2"/>
    <w:rsid w:val="00FB3F51"/>
    <w:rsid w:val="00FB4C20"/>
    <w:rsid w:val="00FB62F8"/>
    <w:rsid w:val="00FB7F07"/>
    <w:rsid w:val="00FD02D1"/>
    <w:rsid w:val="00FD67F9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BCD82"/>
  <w15:chartTrackingRefBased/>
  <w15:docId w15:val="{C6D25D1D-5059-4F59-85F4-723A3BF2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560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C1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80D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80D2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80D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80D25"/>
    <w:rPr>
      <w:sz w:val="20"/>
      <w:szCs w:val="20"/>
    </w:rPr>
  </w:style>
  <w:style w:type="character" w:styleId="a8">
    <w:name w:val="Placeholder Text"/>
    <w:basedOn w:val="a0"/>
    <w:uiPriority w:val="99"/>
    <w:semiHidden/>
    <w:rsid w:val="000826CA"/>
    <w:rPr>
      <w:color w:val="808080"/>
    </w:rPr>
  </w:style>
  <w:style w:type="character" w:customStyle="1" w:styleId="fontstyle01">
    <w:name w:val="fontstyle01"/>
    <w:basedOn w:val="a0"/>
    <w:rsid w:val="009C011A"/>
    <w:rPr>
      <w:rFonts w:ascii="Calibri" w:hAnsi="Calibri" w:cs="Calibri" w:hint="default"/>
      <w:b w:val="0"/>
      <w:bCs w:val="0"/>
      <w:i w:val="0"/>
      <w:iCs w:val="0"/>
      <w:color w:val="0070C0"/>
      <w:sz w:val="16"/>
      <w:szCs w:val="16"/>
    </w:rPr>
  </w:style>
  <w:style w:type="character" w:styleId="a9">
    <w:name w:val="annotation reference"/>
    <w:basedOn w:val="a0"/>
    <w:uiPriority w:val="99"/>
    <w:semiHidden/>
    <w:unhideWhenUsed/>
    <w:rsid w:val="00786EF9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786EF9"/>
  </w:style>
  <w:style w:type="character" w:customStyle="1" w:styleId="ab">
    <w:name w:val="註解文字 字元"/>
    <w:basedOn w:val="a0"/>
    <w:link w:val="aa"/>
    <w:uiPriority w:val="99"/>
    <w:semiHidden/>
    <w:rsid w:val="00786EF9"/>
  </w:style>
  <w:style w:type="paragraph" w:styleId="ac">
    <w:name w:val="annotation subject"/>
    <w:basedOn w:val="aa"/>
    <w:next w:val="aa"/>
    <w:link w:val="ad"/>
    <w:uiPriority w:val="99"/>
    <w:semiHidden/>
    <w:unhideWhenUsed/>
    <w:rsid w:val="00786EF9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786EF9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786E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786EF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8C539-0993-40A4-A380-CBFF7C4E9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7766</TotalTime>
  <Pages>2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李易禪</dc:creator>
  <cp:keywords/>
  <dc:description/>
  <cp:lastModifiedBy>chan</cp:lastModifiedBy>
  <cp:revision>104</cp:revision>
  <cp:lastPrinted>2021-04-01T14:25:00Z</cp:lastPrinted>
  <dcterms:created xsi:type="dcterms:W3CDTF">2021-03-25T08:19:00Z</dcterms:created>
  <dcterms:modified xsi:type="dcterms:W3CDTF">2021-04-17T11:42:00Z</dcterms:modified>
</cp:coreProperties>
</file>